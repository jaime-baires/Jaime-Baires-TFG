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F0BFB7" w14:textId="77777777" w:rsidR="00342C88" w:rsidRPr="00F57905" w:rsidRDefault="00342C88" w:rsidP="00D47AA9">
      <w:pPr>
        <w:jc w:val="center"/>
        <w:rPr>
          <w:rFonts w:ascii="Arial" w:hAnsi="Arial" w:cs="Arial"/>
        </w:rPr>
      </w:pPr>
    </w:p>
    <w:p w14:paraId="18B485A3" w14:textId="77777777" w:rsidR="00342C88" w:rsidRPr="00F57905" w:rsidRDefault="00342C88" w:rsidP="00D47AA9">
      <w:pPr>
        <w:jc w:val="center"/>
        <w:rPr>
          <w:rFonts w:ascii="Arial" w:hAnsi="Arial" w:cs="Arial"/>
        </w:rPr>
      </w:pPr>
    </w:p>
    <w:p w14:paraId="62F51217" w14:textId="77777777" w:rsidR="00342C88" w:rsidRPr="00F57905" w:rsidRDefault="00342C88" w:rsidP="00D47AA9">
      <w:pPr>
        <w:jc w:val="center"/>
        <w:rPr>
          <w:rFonts w:ascii="Arial" w:hAnsi="Arial" w:cs="Arial"/>
        </w:rPr>
      </w:pPr>
    </w:p>
    <w:p w14:paraId="1C2987A3" w14:textId="60777CA1" w:rsidR="00DE0B91" w:rsidRPr="00F57905" w:rsidRDefault="00D47AA9" w:rsidP="00D47AA9">
      <w:pPr>
        <w:jc w:val="center"/>
        <w:rPr>
          <w:rFonts w:ascii="Arial" w:hAnsi="Arial" w:cs="Arial"/>
        </w:rPr>
      </w:pPr>
      <w:r w:rsidRPr="00F57905">
        <w:rPr>
          <w:rFonts w:ascii="Arial" w:hAnsi="Arial" w:cs="Arial"/>
          <w:noProof/>
        </w:rPr>
        <w:drawing>
          <wp:inline distT="0" distB="0" distL="0" distR="0" wp14:anchorId="5AC72327" wp14:editId="21962F5F">
            <wp:extent cx="1321561" cy="13030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862" cy="130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25E76" w14:textId="43FF6BB0" w:rsidR="00D47AA9" w:rsidRPr="00300B3B" w:rsidRDefault="00D47AA9">
      <w:pPr>
        <w:rPr>
          <w:rFonts w:ascii="Arial" w:hAnsi="Arial" w:cs="Arial"/>
          <w:sz w:val="24"/>
          <w:szCs w:val="24"/>
        </w:rPr>
      </w:pPr>
    </w:p>
    <w:p w14:paraId="21409A1C" w14:textId="77777777" w:rsidR="00D47AA9" w:rsidRPr="00F57905" w:rsidRDefault="00D47AA9" w:rsidP="00D47AA9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57905">
        <w:rPr>
          <w:rFonts w:ascii="Arial" w:hAnsi="Arial" w:cs="Arial"/>
          <w:b/>
          <w:bCs/>
          <w:i/>
          <w:iCs/>
          <w:sz w:val="32"/>
          <w:szCs w:val="32"/>
        </w:rPr>
        <w:t>Facultad</w:t>
      </w:r>
    </w:p>
    <w:p w14:paraId="5E070CBF" w14:textId="4CB83BD6" w:rsidR="00D47AA9" w:rsidRPr="00F57905" w:rsidRDefault="00D47AA9" w:rsidP="00D47AA9">
      <w:pPr>
        <w:jc w:val="center"/>
        <w:rPr>
          <w:rFonts w:ascii="Arial" w:hAnsi="Arial" w:cs="Arial"/>
          <w:b/>
          <w:bCs/>
          <w:i/>
          <w:iCs/>
          <w:sz w:val="32"/>
          <w:szCs w:val="32"/>
        </w:rPr>
      </w:pPr>
      <w:r w:rsidRPr="00F57905">
        <w:rPr>
          <w:rFonts w:ascii="Arial" w:hAnsi="Arial" w:cs="Arial"/>
          <w:b/>
          <w:bCs/>
          <w:i/>
          <w:iCs/>
          <w:sz w:val="32"/>
          <w:szCs w:val="32"/>
        </w:rPr>
        <w:t>de</w:t>
      </w:r>
    </w:p>
    <w:p w14:paraId="38D31F4C" w14:textId="27B175F5" w:rsidR="00D47AA9" w:rsidRPr="00F57905" w:rsidRDefault="00D47AA9" w:rsidP="00D47AA9">
      <w:pPr>
        <w:jc w:val="center"/>
        <w:rPr>
          <w:rFonts w:ascii="Arial" w:hAnsi="Arial" w:cs="Arial"/>
        </w:rPr>
      </w:pPr>
      <w:r w:rsidRPr="00F57905">
        <w:rPr>
          <w:rFonts w:ascii="Arial" w:hAnsi="Arial" w:cs="Arial"/>
          <w:b/>
          <w:bCs/>
          <w:i/>
          <w:iCs/>
          <w:sz w:val="32"/>
          <w:szCs w:val="32"/>
        </w:rPr>
        <w:t>Ciencias</w:t>
      </w:r>
    </w:p>
    <w:p w14:paraId="4EDC15B9" w14:textId="27040708" w:rsidR="00D47AA9" w:rsidRPr="00300B3B" w:rsidRDefault="00D47AA9">
      <w:pPr>
        <w:rPr>
          <w:rFonts w:ascii="Arial" w:hAnsi="Arial" w:cs="Arial"/>
          <w:sz w:val="24"/>
          <w:szCs w:val="24"/>
        </w:rPr>
      </w:pPr>
    </w:p>
    <w:p w14:paraId="608E92F3" w14:textId="4D3634CC" w:rsidR="00D47AA9" w:rsidRPr="00806283" w:rsidRDefault="00D47AA9" w:rsidP="00D47AA9">
      <w:pPr>
        <w:jc w:val="center"/>
        <w:rPr>
          <w:rFonts w:ascii="Arial" w:hAnsi="Arial" w:cs="Arial"/>
          <w:b/>
          <w:bCs/>
          <w:caps/>
          <w:sz w:val="36"/>
          <w:szCs w:val="36"/>
        </w:rPr>
      </w:pPr>
      <w:r w:rsidRPr="00806283">
        <w:rPr>
          <w:rFonts w:ascii="Arial" w:hAnsi="Arial" w:cs="Arial"/>
          <w:b/>
          <w:bCs/>
          <w:caps/>
          <w:sz w:val="36"/>
          <w:szCs w:val="36"/>
        </w:rPr>
        <w:t>Aplicación para la gestión de procesos productivos de micro y pequeñas empresas</w:t>
      </w:r>
    </w:p>
    <w:p w14:paraId="339465D4" w14:textId="5F13492F" w:rsidR="00D47AA9" w:rsidRPr="00300B3B" w:rsidRDefault="00D47AA9">
      <w:pPr>
        <w:rPr>
          <w:rFonts w:ascii="Arial" w:hAnsi="Arial" w:cs="Arial"/>
          <w:sz w:val="24"/>
          <w:szCs w:val="24"/>
        </w:rPr>
      </w:pPr>
    </w:p>
    <w:p w14:paraId="2E9FEDA9" w14:textId="7B0A078E" w:rsidR="00D47AA9" w:rsidRPr="00300B3B" w:rsidRDefault="0078030B" w:rsidP="0078030B">
      <w:pPr>
        <w:jc w:val="center"/>
        <w:rPr>
          <w:rFonts w:ascii="Arial" w:hAnsi="Arial" w:cs="Arial"/>
          <w:sz w:val="24"/>
          <w:szCs w:val="24"/>
          <w:lang w:val="en-US"/>
        </w:rPr>
      </w:pPr>
      <w:r w:rsidRPr="0078030B">
        <w:rPr>
          <w:rFonts w:ascii="Arial" w:hAnsi="Arial" w:cs="Arial"/>
          <w:sz w:val="36"/>
          <w:szCs w:val="36"/>
          <w:lang w:val="en-GB"/>
        </w:rPr>
        <w:t>Application for managing production processes of micro and small companies</w:t>
      </w:r>
    </w:p>
    <w:p w14:paraId="7D5BE064" w14:textId="77777777" w:rsidR="00D47AA9" w:rsidRPr="006C5E33" w:rsidRDefault="00D47AA9" w:rsidP="00D47AA9">
      <w:pPr>
        <w:jc w:val="center"/>
        <w:rPr>
          <w:rFonts w:ascii="Arial" w:hAnsi="Arial" w:cs="Arial"/>
          <w:sz w:val="24"/>
          <w:szCs w:val="24"/>
        </w:rPr>
      </w:pPr>
      <w:r w:rsidRPr="006C5E33">
        <w:rPr>
          <w:rFonts w:ascii="Arial" w:hAnsi="Arial" w:cs="Arial"/>
          <w:sz w:val="24"/>
          <w:szCs w:val="24"/>
        </w:rPr>
        <w:t>Trabajo de Fin de Grado</w:t>
      </w:r>
    </w:p>
    <w:p w14:paraId="1F8BC73E" w14:textId="5F6C6316" w:rsidR="00D47AA9" w:rsidRPr="006C5E33" w:rsidRDefault="00D47AA9" w:rsidP="00D47AA9">
      <w:pPr>
        <w:jc w:val="center"/>
        <w:rPr>
          <w:rFonts w:ascii="Arial" w:hAnsi="Arial" w:cs="Arial"/>
          <w:sz w:val="24"/>
          <w:szCs w:val="24"/>
        </w:rPr>
      </w:pPr>
      <w:r w:rsidRPr="006C5E33">
        <w:rPr>
          <w:rFonts w:ascii="Arial" w:hAnsi="Arial" w:cs="Arial"/>
          <w:sz w:val="24"/>
          <w:szCs w:val="24"/>
        </w:rPr>
        <w:t>para acceder al</w:t>
      </w:r>
    </w:p>
    <w:p w14:paraId="5C223675" w14:textId="77777777" w:rsidR="00300B3B" w:rsidRPr="006C5E33" w:rsidRDefault="00300B3B" w:rsidP="00D47AA9">
      <w:pPr>
        <w:jc w:val="center"/>
        <w:rPr>
          <w:rFonts w:ascii="Arial" w:hAnsi="Arial" w:cs="Arial"/>
          <w:sz w:val="24"/>
          <w:szCs w:val="24"/>
        </w:rPr>
      </w:pPr>
    </w:p>
    <w:p w14:paraId="031787F1" w14:textId="5E5DA6A2" w:rsidR="00D47AA9" w:rsidRPr="006C5E33" w:rsidRDefault="00D47AA9" w:rsidP="00D47AA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6C5E33">
        <w:rPr>
          <w:rFonts w:ascii="Arial" w:hAnsi="Arial" w:cs="Arial"/>
          <w:b/>
          <w:bCs/>
          <w:sz w:val="28"/>
          <w:szCs w:val="28"/>
        </w:rPr>
        <w:t>GRADO EN INGENIERÍA INFORMÁTICA</w:t>
      </w:r>
    </w:p>
    <w:p w14:paraId="59C0C7BC" w14:textId="77777777" w:rsidR="00342C88" w:rsidRPr="00F57905" w:rsidRDefault="00342C88">
      <w:pPr>
        <w:rPr>
          <w:rFonts w:ascii="Arial" w:hAnsi="Arial" w:cs="Arial"/>
        </w:rPr>
      </w:pPr>
    </w:p>
    <w:p w14:paraId="444FB31F" w14:textId="77777777" w:rsidR="00300B3B" w:rsidRDefault="00300B3B">
      <w:pPr>
        <w:rPr>
          <w:rFonts w:ascii="Arial" w:hAnsi="Arial" w:cs="Arial"/>
        </w:rPr>
      </w:pPr>
    </w:p>
    <w:p w14:paraId="3B8B98D1" w14:textId="77777777" w:rsidR="00300B3B" w:rsidRPr="00300B3B" w:rsidRDefault="00300B3B" w:rsidP="00300B3B">
      <w:pPr>
        <w:jc w:val="right"/>
        <w:rPr>
          <w:rFonts w:ascii="Arial" w:hAnsi="Arial" w:cs="Arial"/>
          <w:sz w:val="24"/>
          <w:szCs w:val="24"/>
        </w:rPr>
      </w:pPr>
      <w:r w:rsidRPr="00300B3B">
        <w:rPr>
          <w:rFonts w:ascii="Arial" w:hAnsi="Arial" w:cs="Arial"/>
          <w:sz w:val="24"/>
          <w:szCs w:val="24"/>
        </w:rPr>
        <w:t>Autor: Baires Escalante, Jaime Eduardo</w:t>
      </w:r>
    </w:p>
    <w:p w14:paraId="4CD41FB6" w14:textId="5692BBE0" w:rsidR="00300B3B" w:rsidRPr="00300B3B" w:rsidRDefault="00300B3B" w:rsidP="00300B3B">
      <w:pPr>
        <w:jc w:val="right"/>
        <w:rPr>
          <w:rFonts w:ascii="Arial" w:hAnsi="Arial" w:cs="Arial"/>
          <w:sz w:val="24"/>
          <w:szCs w:val="24"/>
        </w:rPr>
      </w:pPr>
      <w:r w:rsidRPr="00300B3B">
        <w:rPr>
          <w:rFonts w:ascii="Arial" w:hAnsi="Arial" w:cs="Arial"/>
          <w:sz w:val="24"/>
          <w:szCs w:val="24"/>
        </w:rPr>
        <w:t>Director</w:t>
      </w:r>
      <w:r w:rsidR="008A73D2">
        <w:rPr>
          <w:rFonts w:ascii="Arial" w:hAnsi="Arial" w:cs="Arial"/>
          <w:sz w:val="24"/>
          <w:szCs w:val="24"/>
        </w:rPr>
        <w:t>a</w:t>
      </w:r>
      <w:r w:rsidRPr="00300B3B">
        <w:rPr>
          <w:rFonts w:ascii="Arial" w:hAnsi="Arial" w:cs="Arial"/>
          <w:sz w:val="24"/>
          <w:szCs w:val="24"/>
        </w:rPr>
        <w:t>: Patricia López Martínez</w:t>
      </w:r>
    </w:p>
    <w:p w14:paraId="49CE7B6E" w14:textId="692C314E" w:rsidR="00D47AA9" w:rsidRPr="00300B3B" w:rsidRDefault="00300B3B" w:rsidP="00300B3B">
      <w:pPr>
        <w:jc w:val="right"/>
        <w:rPr>
          <w:rFonts w:ascii="Arial" w:hAnsi="Arial" w:cs="Arial"/>
          <w:sz w:val="24"/>
          <w:szCs w:val="24"/>
        </w:rPr>
      </w:pPr>
      <w:r w:rsidRPr="00300B3B">
        <w:rPr>
          <w:rFonts w:ascii="Arial" w:hAnsi="Arial" w:cs="Arial"/>
          <w:sz w:val="24"/>
          <w:szCs w:val="24"/>
        </w:rPr>
        <w:t>Septiembre – 2023</w:t>
      </w:r>
      <w:r w:rsidR="00D47AA9" w:rsidRPr="00300B3B">
        <w:rPr>
          <w:rFonts w:ascii="Arial" w:hAnsi="Arial" w:cs="Arial"/>
          <w:sz w:val="24"/>
          <w:szCs w:val="24"/>
        </w:rPr>
        <w:br w:type="page"/>
      </w:r>
    </w:p>
    <w:p w14:paraId="20F246A8" w14:textId="77777777" w:rsidR="00493F21" w:rsidRPr="00F57905" w:rsidRDefault="00493F21">
      <w:pPr>
        <w:rPr>
          <w:rFonts w:ascii="Arial" w:hAnsi="Arial" w:cs="Arial"/>
          <w:b/>
          <w:bCs/>
          <w:spacing w:val="20"/>
          <w:sz w:val="28"/>
          <w:szCs w:val="28"/>
        </w:rPr>
      </w:pPr>
      <w:r w:rsidRPr="00F57905">
        <w:rPr>
          <w:rFonts w:ascii="Arial" w:hAnsi="Arial" w:cs="Arial"/>
          <w:b/>
          <w:bCs/>
          <w:spacing w:val="20"/>
          <w:sz w:val="28"/>
          <w:szCs w:val="28"/>
        </w:rPr>
        <w:lastRenderedPageBreak/>
        <w:t>Índice de contenido</w:t>
      </w:r>
    </w:p>
    <w:p w14:paraId="0F5CA822" w14:textId="3AE09DEA" w:rsidR="00493F21" w:rsidRDefault="00493F21">
      <w:pPr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1236514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326D72" w14:textId="7FA9F8E9" w:rsidR="00C26F61" w:rsidRPr="00697E60" w:rsidRDefault="00C26F61">
          <w:pPr>
            <w:pStyle w:val="TtuloTDC"/>
            <w:rPr>
              <w:sz w:val="12"/>
              <w:szCs w:val="12"/>
            </w:rPr>
          </w:pPr>
        </w:p>
        <w:p w14:paraId="780242D7" w14:textId="3CE894AA" w:rsidR="00F542B7" w:rsidRPr="00F542B7" w:rsidRDefault="00C26F61">
          <w:pPr>
            <w:pStyle w:val="TDC1"/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 w:rsidRPr="00F542B7">
            <w:rPr>
              <w:rFonts w:ascii="Arial" w:hAnsi="Arial" w:cs="Arial"/>
            </w:rPr>
            <w:fldChar w:fldCharType="begin"/>
          </w:r>
          <w:r w:rsidRPr="00F542B7">
            <w:rPr>
              <w:rFonts w:ascii="Arial" w:hAnsi="Arial" w:cs="Arial"/>
            </w:rPr>
            <w:instrText xml:space="preserve"> TOC \o "1-3" \h \z \u </w:instrText>
          </w:r>
          <w:r w:rsidRPr="00F542B7">
            <w:rPr>
              <w:rFonts w:ascii="Arial" w:hAnsi="Arial" w:cs="Arial"/>
            </w:rPr>
            <w:fldChar w:fldCharType="separate"/>
          </w:r>
          <w:hyperlink w:anchor="_Toc128579692" w:history="1">
            <w:r w:rsidR="00F542B7" w:rsidRPr="00F542B7">
              <w:rPr>
                <w:rStyle w:val="Hipervnculo"/>
                <w:rFonts w:ascii="Arial" w:hAnsi="Arial" w:cs="Arial"/>
                <w:noProof/>
                <w:spacing w:val="20"/>
              </w:rPr>
              <w:t>1. Introducción</w:t>
            </w:r>
            <w:r w:rsidR="00F542B7" w:rsidRPr="00F542B7">
              <w:rPr>
                <w:noProof/>
                <w:webHidden/>
              </w:rPr>
              <w:tab/>
            </w:r>
            <w:r w:rsidR="00F542B7" w:rsidRPr="00F542B7">
              <w:rPr>
                <w:noProof/>
                <w:webHidden/>
              </w:rPr>
              <w:fldChar w:fldCharType="begin"/>
            </w:r>
            <w:r w:rsidR="00F542B7" w:rsidRPr="00F542B7">
              <w:rPr>
                <w:noProof/>
                <w:webHidden/>
              </w:rPr>
              <w:instrText xml:space="preserve"> PAGEREF _Toc128579692 \h </w:instrText>
            </w:r>
            <w:r w:rsidR="00F542B7" w:rsidRPr="00F542B7">
              <w:rPr>
                <w:noProof/>
                <w:webHidden/>
              </w:rPr>
            </w:r>
            <w:r w:rsidR="00F542B7" w:rsidRPr="00F542B7">
              <w:rPr>
                <w:noProof/>
                <w:webHidden/>
              </w:rPr>
              <w:fldChar w:fldCharType="separate"/>
            </w:r>
            <w:r w:rsidR="00F542B7" w:rsidRPr="00F542B7">
              <w:rPr>
                <w:noProof/>
                <w:webHidden/>
              </w:rPr>
              <w:t>4</w:t>
            </w:r>
            <w:r w:rsidR="00F542B7" w:rsidRPr="00F542B7">
              <w:rPr>
                <w:noProof/>
                <w:webHidden/>
              </w:rPr>
              <w:fldChar w:fldCharType="end"/>
            </w:r>
          </w:hyperlink>
        </w:p>
        <w:p w14:paraId="09CB32C3" w14:textId="40AF9F1D" w:rsidR="00F542B7" w:rsidRPr="00F542B7" w:rsidRDefault="00FA1416">
          <w:pPr>
            <w:pStyle w:val="TDC2"/>
            <w:rPr>
              <w:rFonts w:cstheme="minorBidi"/>
              <w:noProof/>
            </w:rPr>
          </w:pPr>
          <w:hyperlink w:anchor="_Toc128579693" w:history="1">
            <w:r w:rsidR="00F542B7" w:rsidRPr="00F542B7">
              <w:rPr>
                <w:rStyle w:val="Hipervnculo"/>
                <w:rFonts w:ascii="Arial" w:hAnsi="Arial" w:cs="Arial"/>
                <w:noProof/>
              </w:rPr>
              <w:t>1.1 Contexto</w:t>
            </w:r>
            <w:r w:rsidR="00F542B7" w:rsidRPr="00F542B7">
              <w:rPr>
                <w:noProof/>
                <w:webHidden/>
              </w:rPr>
              <w:tab/>
            </w:r>
            <w:r w:rsidR="00F542B7" w:rsidRPr="00F542B7">
              <w:rPr>
                <w:noProof/>
                <w:webHidden/>
              </w:rPr>
              <w:fldChar w:fldCharType="begin"/>
            </w:r>
            <w:r w:rsidR="00F542B7" w:rsidRPr="00F542B7">
              <w:rPr>
                <w:noProof/>
                <w:webHidden/>
              </w:rPr>
              <w:instrText xml:space="preserve"> PAGEREF _Toc128579693 \h </w:instrText>
            </w:r>
            <w:r w:rsidR="00F542B7" w:rsidRPr="00F542B7">
              <w:rPr>
                <w:noProof/>
                <w:webHidden/>
              </w:rPr>
            </w:r>
            <w:r w:rsidR="00F542B7" w:rsidRPr="00F542B7">
              <w:rPr>
                <w:noProof/>
                <w:webHidden/>
              </w:rPr>
              <w:fldChar w:fldCharType="separate"/>
            </w:r>
            <w:r w:rsidR="00F542B7" w:rsidRPr="00F542B7">
              <w:rPr>
                <w:noProof/>
                <w:webHidden/>
              </w:rPr>
              <w:t>4</w:t>
            </w:r>
            <w:r w:rsidR="00F542B7" w:rsidRPr="00F542B7">
              <w:rPr>
                <w:noProof/>
                <w:webHidden/>
              </w:rPr>
              <w:fldChar w:fldCharType="end"/>
            </w:r>
          </w:hyperlink>
        </w:p>
        <w:p w14:paraId="536711AB" w14:textId="56C9E6BE" w:rsidR="00F542B7" w:rsidRPr="00F542B7" w:rsidRDefault="00FA1416">
          <w:pPr>
            <w:pStyle w:val="TDC2"/>
            <w:rPr>
              <w:rFonts w:cstheme="minorBidi"/>
              <w:noProof/>
            </w:rPr>
          </w:pPr>
          <w:hyperlink w:anchor="_Toc128579694" w:history="1">
            <w:r w:rsidR="00F542B7" w:rsidRPr="00F542B7">
              <w:rPr>
                <w:rStyle w:val="Hipervnculo"/>
                <w:rFonts w:ascii="Arial" w:hAnsi="Arial" w:cs="Arial"/>
                <w:noProof/>
              </w:rPr>
              <w:t>1.2 Objetivos</w:t>
            </w:r>
            <w:r w:rsidR="00F542B7" w:rsidRPr="00F542B7">
              <w:rPr>
                <w:noProof/>
                <w:webHidden/>
              </w:rPr>
              <w:tab/>
            </w:r>
            <w:r w:rsidR="00F542B7" w:rsidRPr="00F542B7">
              <w:rPr>
                <w:noProof/>
                <w:webHidden/>
              </w:rPr>
              <w:fldChar w:fldCharType="begin"/>
            </w:r>
            <w:r w:rsidR="00F542B7" w:rsidRPr="00F542B7">
              <w:rPr>
                <w:noProof/>
                <w:webHidden/>
              </w:rPr>
              <w:instrText xml:space="preserve"> PAGEREF _Toc128579694 \h </w:instrText>
            </w:r>
            <w:r w:rsidR="00F542B7" w:rsidRPr="00F542B7">
              <w:rPr>
                <w:noProof/>
                <w:webHidden/>
              </w:rPr>
            </w:r>
            <w:r w:rsidR="00F542B7" w:rsidRPr="00F542B7">
              <w:rPr>
                <w:noProof/>
                <w:webHidden/>
              </w:rPr>
              <w:fldChar w:fldCharType="separate"/>
            </w:r>
            <w:r w:rsidR="00F542B7" w:rsidRPr="00F542B7">
              <w:rPr>
                <w:noProof/>
                <w:webHidden/>
              </w:rPr>
              <w:t>5</w:t>
            </w:r>
            <w:r w:rsidR="00F542B7" w:rsidRPr="00F542B7">
              <w:rPr>
                <w:noProof/>
                <w:webHidden/>
              </w:rPr>
              <w:fldChar w:fldCharType="end"/>
            </w:r>
          </w:hyperlink>
        </w:p>
        <w:p w14:paraId="341DBB1E" w14:textId="6957CEC5" w:rsidR="00F542B7" w:rsidRPr="00F542B7" w:rsidRDefault="00FA1416">
          <w:pPr>
            <w:pStyle w:val="TDC1"/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28579695" w:history="1">
            <w:r w:rsidR="00F542B7" w:rsidRPr="00F542B7">
              <w:rPr>
                <w:rStyle w:val="Hipervnculo"/>
                <w:rFonts w:ascii="Arial" w:hAnsi="Arial" w:cs="Arial"/>
                <w:noProof/>
                <w:spacing w:val="20"/>
              </w:rPr>
              <w:t xml:space="preserve">2. </w:t>
            </w:r>
            <w:r w:rsidR="00830E0A">
              <w:rPr>
                <w:rStyle w:val="Hipervnculo"/>
                <w:rFonts w:ascii="Arial" w:hAnsi="Arial" w:cs="Arial"/>
                <w:noProof/>
                <w:spacing w:val="20"/>
              </w:rPr>
              <w:t>Análisis</w:t>
            </w:r>
            <w:r w:rsidR="00830E0A" w:rsidRPr="00F542B7">
              <w:rPr>
                <w:rStyle w:val="Hipervnculo"/>
                <w:rFonts w:ascii="Arial" w:hAnsi="Arial" w:cs="Arial"/>
                <w:noProof/>
                <w:spacing w:val="20"/>
              </w:rPr>
              <w:t xml:space="preserve"> </w:t>
            </w:r>
            <w:r w:rsidR="00F542B7" w:rsidRPr="00F542B7">
              <w:rPr>
                <w:rStyle w:val="Hipervnculo"/>
                <w:rFonts w:ascii="Arial" w:hAnsi="Arial" w:cs="Arial"/>
                <w:noProof/>
                <w:spacing w:val="20"/>
              </w:rPr>
              <w:t>de requisitos</w:t>
            </w:r>
            <w:r w:rsidR="00F542B7" w:rsidRPr="00F542B7">
              <w:rPr>
                <w:noProof/>
                <w:webHidden/>
              </w:rPr>
              <w:tab/>
            </w:r>
            <w:r w:rsidR="00F542B7" w:rsidRPr="00F542B7">
              <w:rPr>
                <w:noProof/>
                <w:webHidden/>
              </w:rPr>
              <w:fldChar w:fldCharType="begin"/>
            </w:r>
            <w:r w:rsidR="00F542B7" w:rsidRPr="00F542B7">
              <w:rPr>
                <w:noProof/>
                <w:webHidden/>
              </w:rPr>
              <w:instrText xml:space="preserve"> PAGEREF _Toc128579695 \h </w:instrText>
            </w:r>
            <w:r w:rsidR="00F542B7" w:rsidRPr="00F542B7">
              <w:rPr>
                <w:noProof/>
                <w:webHidden/>
              </w:rPr>
            </w:r>
            <w:r w:rsidR="00F542B7" w:rsidRPr="00F542B7">
              <w:rPr>
                <w:noProof/>
                <w:webHidden/>
              </w:rPr>
              <w:fldChar w:fldCharType="separate"/>
            </w:r>
            <w:r w:rsidR="00F542B7" w:rsidRPr="00F542B7">
              <w:rPr>
                <w:noProof/>
                <w:webHidden/>
              </w:rPr>
              <w:t>7</w:t>
            </w:r>
            <w:r w:rsidR="00F542B7" w:rsidRPr="00F542B7">
              <w:rPr>
                <w:noProof/>
                <w:webHidden/>
              </w:rPr>
              <w:fldChar w:fldCharType="end"/>
            </w:r>
          </w:hyperlink>
        </w:p>
        <w:p w14:paraId="73A03A3F" w14:textId="68A454CC" w:rsidR="00F542B7" w:rsidRPr="00F542B7" w:rsidRDefault="00FA1416">
          <w:pPr>
            <w:pStyle w:val="TDC2"/>
            <w:rPr>
              <w:rFonts w:cstheme="minorBidi"/>
              <w:noProof/>
            </w:rPr>
          </w:pPr>
          <w:hyperlink w:anchor="_Toc128579696" w:history="1">
            <w:r w:rsidR="00F542B7" w:rsidRPr="00F542B7">
              <w:rPr>
                <w:rStyle w:val="Hipervnculo"/>
                <w:rFonts w:ascii="Arial" w:hAnsi="Arial" w:cs="Arial"/>
                <w:noProof/>
              </w:rPr>
              <w:t xml:space="preserve">2.1 </w:t>
            </w:r>
            <w:r w:rsidR="00901720">
              <w:rPr>
                <w:rStyle w:val="Hipervnculo"/>
                <w:rFonts w:ascii="Arial" w:hAnsi="Arial" w:cs="Arial"/>
                <w:noProof/>
              </w:rPr>
              <w:t>Modelo de dominio</w:t>
            </w:r>
            <w:r w:rsidR="00F542B7" w:rsidRPr="00F542B7">
              <w:rPr>
                <w:noProof/>
                <w:webHidden/>
              </w:rPr>
              <w:tab/>
            </w:r>
            <w:r w:rsidR="00F542B7" w:rsidRPr="00F542B7">
              <w:rPr>
                <w:noProof/>
                <w:webHidden/>
              </w:rPr>
              <w:fldChar w:fldCharType="begin"/>
            </w:r>
            <w:r w:rsidR="00F542B7" w:rsidRPr="00F542B7">
              <w:rPr>
                <w:noProof/>
                <w:webHidden/>
              </w:rPr>
              <w:instrText xml:space="preserve"> PAGEREF _Toc128579696 \h </w:instrText>
            </w:r>
            <w:r w:rsidR="00F542B7" w:rsidRPr="00F542B7">
              <w:rPr>
                <w:noProof/>
                <w:webHidden/>
              </w:rPr>
            </w:r>
            <w:r w:rsidR="00F542B7" w:rsidRPr="00F542B7">
              <w:rPr>
                <w:noProof/>
                <w:webHidden/>
              </w:rPr>
              <w:fldChar w:fldCharType="separate"/>
            </w:r>
            <w:r w:rsidR="00F542B7" w:rsidRPr="00F542B7">
              <w:rPr>
                <w:noProof/>
                <w:webHidden/>
              </w:rPr>
              <w:t>7</w:t>
            </w:r>
            <w:r w:rsidR="00F542B7" w:rsidRPr="00F542B7">
              <w:rPr>
                <w:noProof/>
                <w:webHidden/>
              </w:rPr>
              <w:fldChar w:fldCharType="end"/>
            </w:r>
          </w:hyperlink>
        </w:p>
        <w:p w14:paraId="64E7869C" w14:textId="26F69777" w:rsidR="00F542B7" w:rsidRPr="00F542B7" w:rsidRDefault="00FA1416">
          <w:pPr>
            <w:pStyle w:val="TDC2"/>
            <w:rPr>
              <w:rFonts w:cstheme="minorBidi"/>
              <w:noProof/>
            </w:rPr>
          </w:pPr>
          <w:hyperlink w:anchor="_Toc128579697" w:history="1">
            <w:r w:rsidR="00F542B7" w:rsidRPr="00F542B7">
              <w:rPr>
                <w:rStyle w:val="Hipervnculo"/>
                <w:rFonts w:ascii="Arial" w:hAnsi="Arial" w:cs="Arial"/>
                <w:noProof/>
              </w:rPr>
              <w:t>2.2 Requisitos funcionales</w:t>
            </w:r>
            <w:r w:rsidR="00F542B7" w:rsidRPr="00F542B7">
              <w:rPr>
                <w:noProof/>
                <w:webHidden/>
              </w:rPr>
              <w:tab/>
            </w:r>
            <w:r w:rsidR="00F542B7" w:rsidRPr="00F542B7">
              <w:rPr>
                <w:noProof/>
                <w:webHidden/>
              </w:rPr>
              <w:fldChar w:fldCharType="begin"/>
            </w:r>
            <w:r w:rsidR="00F542B7" w:rsidRPr="00F542B7">
              <w:rPr>
                <w:noProof/>
                <w:webHidden/>
              </w:rPr>
              <w:instrText xml:space="preserve"> PAGEREF _Toc128579697 \h </w:instrText>
            </w:r>
            <w:r w:rsidR="00F542B7" w:rsidRPr="00F542B7">
              <w:rPr>
                <w:noProof/>
                <w:webHidden/>
              </w:rPr>
            </w:r>
            <w:r w:rsidR="00F542B7" w:rsidRPr="00F542B7">
              <w:rPr>
                <w:noProof/>
                <w:webHidden/>
              </w:rPr>
              <w:fldChar w:fldCharType="separate"/>
            </w:r>
            <w:r w:rsidR="00F542B7" w:rsidRPr="00F542B7">
              <w:rPr>
                <w:noProof/>
                <w:webHidden/>
              </w:rPr>
              <w:t>7</w:t>
            </w:r>
            <w:r w:rsidR="00F542B7" w:rsidRPr="00F542B7">
              <w:rPr>
                <w:noProof/>
                <w:webHidden/>
              </w:rPr>
              <w:fldChar w:fldCharType="end"/>
            </w:r>
          </w:hyperlink>
        </w:p>
        <w:p w14:paraId="729D840E" w14:textId="2123F51A" w:rsidR="00C26F61" w:rsidRDefault="00C26F61">
          <w:r w:rsidRPr="00F542B7">
            <w:rPr>
              <w:rFonts w:ascii="Arial" w:hAnsi="Arial" w:cs="Arial"/>
            </w:rPr>
            <w:fldChar w:fldCharType="end"/>
          </w:r>
        </w:p>
      </w:sdtContent>
    </w:sdt>
    <w:p w14:paraId="5616E0AA" w14:textId="77777777" w:rsidR="00C26F61" w:rsidRPr="00F57905" w:rsidRDefault="00C26F61">
      <w:pPr>
        <w:rPr>
          <w:rFonts w:ascii="Arial" w:hAnsi="Arial" w:cs="Arial"/>
        </w:rPr>
      </w:pPr>
    </w:p>
    <w:p w14:paraId="21AC0043" w14:textId="77777777" w:rsidR="00E846C3" w:rsidRDefault="00E846C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821636D" w14:textId="77777777" w:rsidR="00E846C3" w:rsidRPr="00E846C3" w:rsidRDefault="00E846C3">
      <w:pPr>
        <w:rPr>
          <w:rFonts w:ascii="Arial" w:hAnsi="Arial" w:cs="Arial"/>
          <w:b/>
          <w:bCs/>
          <w:spacing w:val="20"/>
          <w:sz w:val="28"/>
          <w:szCs w:val="28"/>
        </w:rPr>
      </w:pPr>
      <w:r w:rsidRPr="00E846C3">
        <w:rPr>
          <w:rFonts w:ascii="Arial" w:hAnsi="Arial" w:cs="Arial"/>
          <w:b/>
          <w:bCs/>
          <w:spacing w:val="20"/>
          <w:sz w:val="28"/>
          <w:szCs w:val="28"/>
        </w:rPr>
        <w:lastRenderedPageBreak/>
        <w:t>Índice de ilustraciones</w:t>
      </w:r>
    </w:p>
    <w:p w14:paraId="009A75DF" w14:textId="77777777" w:rsidR="00E846C3" w:rsidRDefault="00E846C3">
      <w:pPr>
        <w:rPr>
          <w:rFonts w:ascii="Arial" w:hAnsi="Arial" w:cs="Arial"/>
        </w:rPr>
      </w:pPr>
    </w:p>
    <w:p w14:paraId="3280A10A" w14:textId="31A039D4" w:rsidR="00DF45A6" w:rsidRDefault="00E846C3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r w:rsidRPr="00082306">
        <w:rPr>
          <w:rFonts w:ascii="Arial" w:hAnsi="Arial" w:cs="Arial"/>
        </w:rPr>
        <w:fldChar w:fldCharType="begin"/>
      </w:r>
      <w:r w:rsidRPr="00082306">
        <w:rPr>
          <w:rFonts w:ascii="Arial" w:hAnsi="Arial" w:cs="Arial"/>
        </w:rPr>
        <w:instrText xml:space="preserve"> TOC \h \z \c "Figura" </w:instrText>
      </w:r>
      <w:r w:rsidRPr="00082306">
        <w:rPr>
          <w:rFonts w:ascii="Arial" w:hAnsi="Arial" w:cs="Arial"/>
        </w:rPr>
        <w:fldChar w:fldCharType="separate"/>
      </w:r>
      <w:hyperlink w:anchor="_Toc128579679" w:history="1">
        <w:r w:rsidR="00DF45A6" w:rsidRPr="00320556">
          <w:rPr>
            <w:rStyle w:val="Hipervnculo"/>
            <w:rFonts w:ascii="Arial" w:hAnsi="Arial" w:cs="Arial"/>
            <w:i/>
            <w:iCs/>
            <w:noProof/>
          </w:rPr>
          <w:t>Figura 1. Presupuesto al sector IT visto como porcentaje de los ingresos</w:t>
        </w:r>
        <w:r w:rsidR="00DF45A6">
          <w:rPr>
            <w:noProof/>
            <w:webHidden/>
          </w:rPr>
          <w:tab/>
        </w:r>
        <w:r w:rsidR="00DF45A6">
          <w:rPr>
            <w:noProof/>
            <w:webHidden/>
          </w:rPr>
          <w:fldChar w:fldCharType="begin"/>
        </w:r>
        <w:r w:rsidR="00DF45A6">
          <w:rPr>
            <w:noProof/>
            <w:webHidden/>
          </w:rPr>
          <w:instrText xml:space="preserve"> PAGEREF _Toc128579679 \h </w:instrText>
        </w:r>
        <w:r w:rsidR="00DF45A6">
          <w:rPr>
            <w:noProof/>
            <w:webHidden/>
          </w:rPr>
        </w:r>
        <w:r w:rsidR="00DF45A6">
          <w:rPr>
            <w:noProof/>
            <w:webHidden/>
          </w:rPr>
          <w:fldChar w:fldCharType="separate"/>
        </w:r>
        <w:r w:rsidR="00DF45A6">
          <w:rPr>
            <w:noProof/>
            <w:webHidden/>
          </w:rPr>
          <w:t>4</w:t>
        </w:r>
        <w:r w:rsidR="00DF45A6">
          <w:rPr>
            <w:noProof/>
            <w:webHidden/>
          </w:rPr>
          <w:fldChar w:fldCharType="end"/>
        </w:r>
      </w:hyperlink>
    </w:p>
    <w:p w14:paraId="0BAECDA2" w14:textId="16E0A6AB" w:rsidR="00DF45A6" w:rsidRDefault="00FA1416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28579680" w:history="1">
        <w:r w:rsidR="00DF45A6" w:rsidRPr="00320556">
          <w:rPr>
            <w:rStyle w:val="Hipervnculo"/>
            <w:rFonts w:ascii="Arial" w:hAnsi="Arial" w:cs="Arial"/>
            <w:i/>
            <w:iCs/>
            <w:noProof/>
          </w:rPr>
          <w:t>Figura 2. CIO’s reportando un incremento en el presupuesto IT en el año 2016</w:t>
        </w:r>
        <w:r w:rsidR="00DF45A6">
          <w:rPr>
            <w:noProof/>
            <w:webHidden/>
          </w:rPr>
          <w:tab/>
        </w:r>
        <w:r w:rsidR="00DF45A6">
          <w:rPr>
            <w:noProof/>
            <w:webHidden/>
          </w:rPr>
          <w:fldChar w:fldCharType="begin"/>
        </w:r>
        <w:r w:rsidR="00DF45A6">
          <w:rPr>
            <w:noProof/>
            <w:webHidden/>
          </w:rPr>
          <w:instrText xml:space="preserve"> PAGEREF _Toc128579680 \h </w:instrText>
        </w:r>
        <w:r w:rsidR="00DF45A6">
          <w:rPr>
            <w:noProof/>
            <w:webHidden/>
          </w:rPr>
        </w:r>
        <w:r w:rsidR="00DF45A6">
          <w:rPr>
            <w:noProof/>
            <w:webHidden/>
          </w:rPr>
          <w:fldChar w:fldCharType="separate"/>
        </w:r>
        <w:r w:rsidR="00DF45A6">
          <w:rPr>
            <w:noProof/>
            <w:webHidden/>
          </w:rPr>
          <w:t>4</w:t>
        </w:r>
        <w:r w:rsidR="00DF45A6">
          <w:rPr>
            <w:noProof/>
            <w:webHidden/>
          </w:rPr>
          <w:fldChar w:fldCharType="end"/>
        </w:r>
      </w:hyperlink>
    </w:p>
    <w:p w14:paraId="4C1380E4" w14:textId="6144FFDC" w:rsidR="00DF45A6" w:rsidRDefault="00FA1416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28579681" w:history="1">
        <w:r w:rsidR="00DF45A6" w:rsidRPr="00320556">
          <w:rPr>
            <w:rStyle w:val="Hipervnculo"/>
            <w:rFonts w:ascii="Arial" w:hAnsi="Arial" w:cs="Arial"/>
            <w:i/>
            <w:iCs/>
            <w:noProof/>
          </w:rPr>
          <w:t xml:space="preserve">Figura 3. </w:t>
        </w:r>
        <w:r w:rsidR="00CC0EBA">
          <w:rPr>
            <w:rStyle w:val="Hipervnculo"/>
            <w:rFonts w:ascii="Arial" w:hAnsi="Arial" w:cs="Arial"/>
            <w:i/>
            <w:iCs/>
            <w:noProof/>
          </w:rPr>
          <w:t>Modelo de dominio</w:t>
        </w:r>
        <w:r w:rsidR="00DF45A6" w:rsidRPr="00320556">
          <w:rPr>
            <w:rStyle w:val="Hipervnculo"/>
            <w:rFonts w:ascii="Arial" w:hAnsi="Arial" w:cs="Arial"/>
            <w:i/>
            <w:iCs/>
            <w:noProof/>
          </w:rPr>
          <w:t xml:space="preserve"> de la aplicación</w:t>
        </w:r>
        <w:r w:rsidR="00DF45A6">
          <w:rPr>
            <w:noProof/>
            <w:webHidden/>
          </w:rPr>
          <w:tab/>
        </w:r>
        <w:r w:rsidR="00DF45A6">
          <w:rPr>
            <w:noProof/>
            <w:webHidden/>
          </w:rPr>
          <w:fldChar w:fldCharType="begin"/>
        </w:r>
        <w:r w:rsidR="00DF45A6">
          <w:rPr>
            <w:noProof/>
            <w:webHidden/>
          </w:rPr>
          <w:instrText xml:space="preserve"> PAGEREF _Toc128579681 \h </w:instrText>
        </w:r>
        <w:r w:rsidR="00DF45A6">
          <w:rPr>
            <w:noProof/>
            <w:webHidden/>
          </w:rPr>
        </w:r>
        <w:r w:rsidR="00DF45A6">
          <w:rPr>
            <w:noProof/>
            <w:webHidden/>
          </w:rPr>
          <w:fldChar w:fldCharType="separate"/>
        </w:r>
        <w:r w:rsidR="00DF45A6">
          <w:rPr>
            <w:noProof/>
            <w:webHidden/>
          </w:rPr>
          <w:t>7</w:t>
        </w:r>
        <w:r w:rsidR="00DF45A6">
          <w:rPr>
            <w:noProof/>
            <w:webHidden/>
          </w:rPr>
          <w:fldChar w:fldCharType="end"/>
        </w:r>
      </w:hyperlink>
    </w:p>
    <w:p w14:paraId="234477C8" w14:textId="621E33C9" w:rsidR="00DF45A6" w:rsidRDefault="00FA1416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28579682" w:history="1">
        <w:r w:rsidR="00DF45A6" w:rsidRPr="00320556">
          <w:rPr>
            <w:rStyle w:val="Hipervnculo"/>
            <w:rFonts w:ascii="Arial" w:hAnsi="Arial" w:cs="Arial"/>
            <w:i/>
            <w:iCs/>
            <w:noProof/>
          </w:rPr>
          <w:t>Figura 4. Diagrama de casos de uso general del Sistema</w:t>
        </w:r>
        <w:r w:rsidR="00DF45A6">
          <w:rPr>
            <w:noProof/>
            <w:webHidden/>
          </w:rPr>
          <w:tab/>
        </w:r>
        <w:r w:rsidR="00DF45A6">
          <w:rPr>
            <w:noProof/>
            <w:webHidden/>
          </w:rPr>
          <w:fldChar w:fldCharType="begin"/>
        </w:r>
        <w:r w:rsidR="00DF45A6">
          <w:rPr>
            <w:noProof/>
            <w:webHidden/>
          </w:rPr>
          <w:instrText xml:space="preserve"> PAGEREF _Toc128579682 \h </w:instrText>
        </w:r>
        <w:r w:rsidR="00DF45A6">
          <w:rPr>
            <w:noProof/>
            <w:webHidden/>
          </w:rPr>
        </w:r>
        <w:r w:rsidR="00DF45A6">
          <w:rPr>
            <w:noProof/>
            <w:webHidden/>
          </w:rPr>
          <w:fldChar w:fldCharType="separate"/>
        </w:r>
        <w:r w:rsidR="00DF45A6">
          <w:rPr>
            <w:noProof/>
            <w:webHidden/>
          </w:rPr>
          <w:t>8</w:t>
        </w:r>
        <w:r w:rsidR="00DF45A6">
          <w:rPr>
            <w:noProof/>
            <w:webHidden/>
          </w:rPr>
          <w:fldChar w:fldCharType="end"/>
        </w:r>
      </w:hyperlink>
    </w:p>
    <w:p w14:paraId="14B3FC0A" w14:textId="580CAA90" w:rsidR="00DF45A6" w:rsidRDefault="00FA1416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28579683" w:history="1">
        <w:r w:rsidR="00DF45A6" w:rsidRPr="00320556">
          <w:rPr>
            <w:rStyle w:val="Hipervnculo"/>
            <w:rFonts w:ascii="Arial" w:hAnsi="Arial" w:cs="Arial"/>
            <w:i/>
            <w:iCs/>
            <w:noProof/>
          </w:rPr>
          <w:t>Figura 5. Diagrama de casos de uso de la Gestión del Inventario</w:t>
        </w:r>
        <w:r w:rsidR="00DF45A6">
          <w:rPr>
            <w:noProof/>
            <w:webHidden/>
          </w:rPr>
          <w:tab/>
        </w:r>
        <w:r w:rsidR="00DF45A6">
          <w:rPr>
            <w:noProof/>
            <w:webHidden/>
          </w:rPr>
          <w:fldChar w:fldCharType="begin"/>
        </w:r>
        <w:r w:rsidR="00DF45A6">
          <w:rPr>
            <w:noProof/>
            <w:webHidden/>
          </w:rPr>
          <w:instrText xml:space="preserve"> PAGEREF _Toc128579683 \h </w:instrText>
        </w:r>
        <w:r w:rsidR="00DF45A6">
          <w:rPr>
            <w:noProof/>
            <w:webHidden/>
          </w:rPr>
        </w:r>
        <w:r w:rsidR="00DF45A6">
          <w:rPr>
            <w:noProof/>
            <w:webHidden/>
          </w:rPr>
          <w:fldChar w:fldCharType="separate"/>
        </w:r>
        <w:r w:rsidR="00DF45A6">
          <w:rPr>
            <w:noProof/>
            <w:webHidden/>
          </w:rPr>
          <w:t>8</w:t>
        </w:r>
        <w:r w:rsidR="00DF45A6">
          <w:rPr>
            <w:noProof/>
            <w:webHidden/>
          </w:rPr>
          <w:fldChar w:fldCharType="end"/>
        </w:r>
      </w:hyperlink>
    </w:p>
    <w:p w14:paraId="57D8D0F1" w14:textId="28988F37" w:rsidR="00DF45A6" w:rsidRDefault="00FA1416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28579684" w:history="1">
        <w:r w:rsidR="00DF45A6" w:rsidRPr="00320556">
          <w:rPr>
            <w:rStyle w:val="Hipervnculo"/>
            <w:rFonts w:ascii="Arial" w:hAnsi="Arial" w:cs="Arial"/>
            <w:i/>
            <w:iCs/>
            <w:noProof/>
          </w:rPr>
          <w:t>Figura 6. Diagrama de casos de uso de la Gestión del TPV</w:t>
        </w:r>
        <w:r w:rsidR="00DF45A6">
          <w:rPr>
            <w:noProof/>
            <w:webHidden/>
          </w:rPr>
          <w:tab/>
        </w:r>
        <w:r w:rsidR="00DF45A6">
          <w:rPr>
            <w:noProof/>
            <w:webHidden/>
          </w:rPr>
          <w:fldChar w:fldCharType="begin"/>
        </w:r>
        <w:r w:rsidR="00DF45A6">
          <w:rPr>
            <w:noProof/>
            <w:webHidden/>
          </w:rPr>
          <w:instrText xml:space="preserve"> PAGEREF _Toc128579684 \h </w:instrText>
        </w:r>
        <w:r w:rsidR="00DF45A6">
          <w:rPr>
            <w:noProof/>
            <w:webHidden/>
          </w:rPr>
        </w:r>
        <w:r w:rsidR="00DF45A6">
          <w:rPr>
            <w:noProof/>
            <w:webHidden/>
          </w:rPr>
          <w:fldChar w:fldCharType="separate"/>
        </w:r>
        <w:r w:rsidR="00DF45A6">
          <w:rPr>
            <w:noProof/>
            <w:webHidden/>
          </w:rPr>
          <w:t>9</w:t>
        </w:r>
        <w:r w:rsidR="00DF45A6">
          <w:rPr>
            <w:noProof/>
            <w:webHidden/>
          </w:rPr>
          <w:fldChar w:fldCharType="end"/>
        </w:r>
      </w:hyperlink>
    </w:p>
    <w:p w14:paraId="33D48811" w14:textId="3BFB0461" w:rsidR="00DF45A6" w:rsidRDefault="00FA1416">
      <w:pPr>
        <w:pStyle w:val="Tabladeilustraciones"/>
        <w:tabs>
          <w:tab w:val="right" w:leader="dot" w:pos="8494"/>
        </w:tabs>
        <w:rPr>
          <w:rFonts w:eastAsiaTheme="minorEastAsia"/>
          <w:noProof/>
          <w:kern w:val="0"/>
          <w:lang w:eastAsia="es-ES"/>
          <w14:ligatures w14:val="none"/>
        </w:rPr>
      </w:pPr>
      <w:hyperlink w:anchor="_Toc128579685" w:history="1">
        <w:r w:rsidR="00DF45A6" w:rsidRPr="00320556">
          <w:rPr>
            <w:rStyle w:val="Hipervnculo"/>
            <w:rFonts w:ascii="Arial" w:hAnsi="Arial" w:cs="Arial"/>
            <w:i/>
            <w:iCs/>
            <w:noProof/>
          </w:rPr>
          <w:t>Figura 7. Diagrama de casos de uso de la Gestión Comercial</w:t>
        </w:r>
        <w:r w:rsidR="00DF45A6">
          <w:rPr>
            <w:noProof/>
            <w:webHidden/>
          </w:rPr>
          <w:tab/>
        </w:r>
        <w:r w:rsidR="00DF45A6">
          <w:rPr>
            <w:noProof/>
            <w:webHidden/>
          </w:rPr>
          <w:fldChar w:fldCharType="begin"/>
        </w:r>
        <w:r w:rsidR="00DF45A6">
          <w:rPr>
            <w:noProof/>
            <w:webHidden/>
          </w:rPr>
          <w:instrText xml:space="preserve"> PAGEREF _Toc128579685 \h </w:instrText>
        </w:r>
        <w:r w:rsidR="00DF45A6">
          <w:rPr>
            <w:noProof/>
            <w:webHidden/>
          </w:rPr>
        </w:r>
        <w:r w:rsidR="00DF45A6">
          <w:rPr>
            <w:noProof/>
            <w:webHidden/>
          </w:rPr>
          <w:fldChar w:fldCharType="separate"/>
        </w:r>
        <w:r w:rsidR="00DF45A6">
          <w:rPr>
            <w:noProof/>
            <w:webHidden/>
          </w:rPr>
          <w:t>9</w:t>
        </w:r>
        <w:r w:rsidR="00DF45A6">
          <w:rPr>
            <w:noProof/>
            <w:webHidden/>
          </w:rPr>
          <w:fldChar w:fldCharType="end"/>
        </w:r>
      </w:hyperlink>
    </w:p>
    <w:p w14:paraId="1DD648C9" w14:textId="7B74B7D5" w:rsidR="00E846C3" w:rsidRDefault="00E846C3">
      <w:pPr>
        <w:rPr>
          <w:rFonts w:ascii="Arial" w:hAnsi="Arial" w:cs="Arial"/>
        </w:rPr>
      </w:pPr>
      <w:r w:rsidRPr="00082306">
        <w:rPr>
          <w:rFonts w:ascii="Arial" w:hAnsi="Arial" w:cs="Arial"/>
        </w:rPr>
        <w:fldChar w:fldCharType="end"/>
      </w:r>
    </w:p>
    <w:p w14:paraId="586129F0" w14:textId="40A8912D" w:rsidR="00493F21" w:rsidRPr="00F57905" w:rsidRDefault="00493F21">
      <w:pPr>
        <w:rPr>
          <w:rFonts w:ascii="Arial" w:hAnsi="Arial" w:cs="Arial"/>
        </w:rPr>
      </w:pPr>
      <w:r w:rsidRPr="00F57905">
        <w:rPr>
          <w:rFonts w:ascii="Arial" w:hAnsi="Arial" w:cs="Arial"/>
        </w:rPr>
        <w:br w:type="page"/>
      </w:r>
    </w:p>
    <w:p w14:paraId="463FEF87" w14:textId="29B9CFAF" w:rsidR="00D47AA9" w:rsidRPr="000441D4" w:rsidRDefault="00493F21" w:rsidP="000441D4">
      <w:pPr>
        <w:pStyle w:val="Ttulo1"/>
        <w:rPr>
          <w:rFonts w:ascii="Arial" w:hAnsi="Arial" w:cs="Arial"/>
          <w:b/>
          <w:bCs/>
          <w:color w:val="auto"/>
          <w:spacing w:val="20"/>
          <w:sz w:val="28"/>
          <w:szCs w:val="28"/>
        </w:rPr>
      </w:pPr>
      <w:bookmarkStart w:id="0" w:name="_Toc128579692"/>
      <w:r w:rsidRPr="000441D4">
        <w:rPr>
          <w:rFonts w:ascii="Arial" w:hAnsi="Arial" w:cs="Arial"/>
          <w:b/>
          <w:bCs/>
          <w:color w:val="auto"/>
          <w:spacing w:val="20"/>
          <w:sz w:val="28"/>
          <w:szCs w:val="28"/>
        </w:rPr>
        <w:lastRenderedPageBreak/>
        <w:t>1. Introducción</w:t>
      </w:r>
      <w:bookmarkEnd w:id="0"/>
    </w:p>
    <w:p w14:paraId="3BAEFF04" w14:textId="16CEB0DC" w:rsidR="00493F21" w:rsidRDefault="00493F21" w:rsidP="003F1A4C">
      <w:pPr>
        <w:jc w:val="both"/>
        <w:rPr>
          <w:rFonts w:ascii="Arial" w:hAnsi="Arial" w:cs="Arial"/>
        </w:rPr>
      </w:pPr>
    </w:p>
    <w:p w14:paraId="12639AA7" w14:textId="4C37E963" w:rsidR="004805C8" w:rsidRPr="00D74D10" w:rsidRDefault="004805C8" w:rsidP="00D74D10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1" w:name="_Toc128579693"/>
      <w:r w:rsidRPr="00D74D10">
        <w:rPr>
          <w:rFonts w:ascii="Arial" w:hAnsi="Arial" w:cs="Arial"/>
          <w:b/>
          <w:bCs/>
          <w:color w:val="auto"/>
          <w:sz w:val="24"/>
          <w:szCs w:val="24"/>
        </w:rPr>
        <w:t>1.1 Contexto</w:t>
      </w:r>
      <w:bookmarkEnd w:id="1"/>
    </w:p>
    <w:p w14:paraId="671E4E8A" w14:textId="77777777" w:rsidR="004805C8" w:rsidRPr="00F57905" w:rsidRDefault="004805C8" w:rsidP="003F1A4C">
      <w:pPr>
        <w:jc w:val="both"/>
        <w:rPr>
          <w:rFonts w:ascii="Arial" w:hAnsi="Arial" w:cs="Arial"/>
        </w:rPr>
      </w:pPr>
    </w:p>
    <w:p w14:paraId="3D34B2BD" w14:textId="55EA5FA5" w:rsidR="00493F21" w:rsidRDefault="003F1A4C" w:rsidP="003F1A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inversiones en el ámbito tecnológico han ido en crecimiento desde la llegada de internet y la globalización. En las últimas tres décadas ha habido un interés general por dotar a las empresas de equipos</w:t>
      </w:r>
      <w:r w:rsidR="00300B3B">
        <w:rPr>
          <w:rFonts w:ascii="Arial" w:hAnsi="Arial" w:cs="Arial"/>
        </w:rPr>
        <w:t xml:space="preserve"> y programas</w:t>
      </w:r>
      <w:r>
        <w:rPr>
          <w:rFonts w:ascii="Arial" w:hAnsi="Arial" w:cs="Arial"/>
        </w:rPr>
        <w:t xml:space="preserve"> informáticos capaces de mejorar la productividad, y facilitar la gestión de diversos procesos comunes a </w:t>
      </w:r>
      <w:r w:rsidR="00300B3B">
        <w:rPr>
          <w:rFonts w:ascii="Arial" w:hAnsi="Arial" w:cs="Arial"/>
        </w:rPr>
        <w:t>la organización.</w:t>
      </w:r>
    </w:p>
    <w:p w14:paraId="13AEB60C" w14:textId="08C68C22" w:rsidR="00F96342" w:rsidRDefault="008006F9" w:rsidP="003F1A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Para las empresas que se dedican a la venta de artículos al por menor,</w:t>
      </w:r>
      <w:r w:rsidR="00117E4A">
        <w:rPr>
          <w:rFonts w:ascii="Arial" w:hAnsi="Arial" w:cs="Arial"/>
        </w:rPr>
        <w:t xml:space="preserve"> tal como </w:t>
      </w:r>
      <w:r w:rsidR="00824591">
        <w:rPr>
          <w:rFonts w:ascii="Arial" w:hAnsi="Arial" w:cs="Arial"/>
        </w:rPr>
        <w:t>indica un</w:t>
      </w:r>
      <w:r w:rsidR="00117E4A">
        <w:rPr>
          <w:rFonts w:ascii="Arial" w:hAnsi="Arial" w:cs="Arial"/>
        </w:rPr>
        <w:t xml:space="preserve"> estudio</w:t>
      </w:r>
      <w:r w:rsidR="00B4732B">
        <w:rPr>
          <w:rFonts w:ascii="Arial" w:hAnsi="Arial" w:cs="Arial"/>
        </w:rPr>
        <w:t xml:space="preserve"> </w:t>
      </w:r>
      <w:r w:rsidR="000D74BD">
        <w:rPr>
          <w:rFonts w:ascii="Arial" w:hAnsi="Arial" w:cs="Arial"/>
        </w:rPr>
        <w:t>[1]</w:t>
      </w:r>
      <w:r w:rsidR="00117E4A">
        <w:rPr>
          <w:rFonts w:ascii="Arial" w:hAnsi="Arial" w:cs="Arial"/>
        </w:rPr>
        <w:t xml:space="preserve"> </w:t>
      </w:r>
      <w:r w:rsidR="006C5E33">
        <w:rPr>
          <w:rFonts w:ascii="Arial" w:hAnsi="Arial" w:cs="Arial"/>
        </w:rPr>
        <w:t xml:space="preserve">acerca de </w:t>
      </w:r>
      <w:r w:rsidR="00117E4A">
        <w:rPr>
          <w:rFonts w:ascii="Arial" w:hAnsi="Arial" w:cs="Arial"/>
        </w:rPr>
        <w:t xml:space="preserve">los presupuestos </w:t>
      </w:r>
      <w:r w:rsidR="00615FD1">
        <w:rPr>
          <w:rFonts w:ascii="Arial" w:hAnsi="Arial" w:cs="Arial"/>
        </w:rPr>
        <w:t>dedicados al</w:t>
      </w:r>
      <w:r w:rsidR="00117E4A">
        <w:rPr>
          <w:rFonts w:ascii="Arial" w:hAnsi="Arial" w:cs="Arial"/>
        </w:rPr>
        <w:t xml:space="preserve"> ámbito tecnológico</w:t>
      </w:r>
      <w:r w:rsidR="00615FD1">
        <w:rPr>
          <w:rFonts w:ascii="Arial" w:hAnsi="Arial" w:cs="Arial"/>
        </w:rPr>
        <w:t>, cuyos resultados se</w:t>
      </w:r>
      <w:r w:rsidR="00117E4A">
        <w:rPr>
          <w:rFonts w:ascii="Arial" w:hAnsi="Arial" w:cs="Arial"/>
        </w:rPr>
        <w:t xml:space="preserve"> refleja</w:t>
      </w:r>
      <w:r w:rsidR="00615FD1">
        <w:rPr>
          <w:rFonts w:ascii="Arial" w:hAnsi="Arial" w:cs="Arial"/>
        </w:rPr>
        <w:t>n</w:t>
      </w:r>
      <w:r w:rsidR="00117E4A">
        <w:rPr>
          <w:rFonts w:ascii="Arial" w:hAnsi="Arial" w:cs="Arial"/>
        </w:rPr>
        <w:t xml:space="preserve"> en la Figura 1</w:t>
      </w:r>
      <w:r w:rsidR="00D56A60">
        <w:rPr>
          <w:rFonts w:ascii="Arial" w:hAnsi="Arial" w:cs="Arial"/>
        </w:rPr>
        <w:t xml:space="preserve"> (categoría </w:t>
      </w:r>
      <w:proofErr w:type="spellStart"/>
      <w:r w:rsidR="00263492" w:rsidRPr="00263492">
        <w:rPr>
          <w:rFonts w:ascii="Arial" w:hAnsi="Arial" w:cs="Arial"/>
          <w:i/>
          <w:iCs/>
        </w:rPr>
        <w:t>Consumer</w:t>
      </w:r>
      <w:proofErr w:type="spellEnd"/>
      <w:r w:rsidR="00263492">
        <w:rPr>
          <w:rFonts w:ascii="Arial" w:hAnsi="Arial" w:cs="Arial"/>
        </w:rPr>
        <w:t xml:space="preserve"> </w:t>
      </w:r>
      <w:proofErr w:type="spellStart"/>
      <w:r w:rsidR="00263492">
        <w:rPr>
          <w:rFonts w:ascii="Arial" w:hAnsi="Arial" w:cs="Arial"/>
          <w:i/>
          <w:iCs/>
        </w:rPr>
        <w:t>b</w:t>
      </w:r>
      <w:r w:rsidR="00D56A60" w:rsidRPr="00D56A60">
        <w:rPr>
          <w:rFonts w:ascii="Arial" w:hAnsi="Arial" w:cs="Arial"/>
          <w:i/>
          <w:iCs/>
        </w:rPr>
        <w:t>usiness</w:t>
      </w:r>
      <w:proofErr w:type="spellEnd"/>
      <w:r w:rsidR="00D56A60" w:rsidRPr="00D56A60">
        <w:rPr>
          <w:rFonts w:ascii="Arial" w:hAnsi="Arial" w:cs="Arial"/>
          <w:i/>
          <w:iCs/>
        </w:rPr>
        <w:t xml:space="preserve"> and </w:t>
      </w:r>
      <w:proofErr w:type="spellStart"/>
      <w:r w:rsidR="00263492">
        <w:rPr>
          <w:rFonts w:ascii="Arial" w:hAnsi="Arial" w:cs="Arial"/>
          <w:i/>
          <w:iCs/>
        </w:rPr>
        <w:t>retail</w:t>
      </w:r>
      <w:proofErr w:type="spellEnd"/>
      <w:r w:rsidR="00D56A60">
        <w:rPr>
          <w:rFonts w:ascii="Arial" w:hAnsi="Arial" w:cs="Arial"/>
        </w:rPr>
        <w:t>)</w:t>
      </w:r>
      <w:r w:rsidR="00117E4A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los costes asociados a tecnología suelen ser en promedio más bajos que en otros sectores -por ejemplo, la banca y servicios profesionales.</w:t>
      </w:r>
    </w:p>
    <w:p w14:paraId="541D46A6" w14:textId="439D3319" w:rsidR="00F96342" w:rsidRDefault="00F96342" w:rsidP="003A46A9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7D0D724" wp14:editId="3326DD96">
            <wp:extent cx="4717473" cy="2183441"/>
            <wp:effectExtent l="0" t="0" r="6985" b="7620"/>
            <wp:docPr id="2" name="Imagen 2" descr="IT budget as a percentage of reven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T budget as a percentage of revenue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62" b="10430"/>
                    <a:stretch/>
                  </pic:blipFill>
                  <pic:spPr bwMode="auto">
                    <a:xfrm>
                      <a:off x="0" y="0"/>
                      <a:ext cx="4735888" cy="219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BE30A2" w14:textId="274EE106" w:rsidR="00F96342" w:rsidRPr="006628FA" w:rsidRDefault="006628FA" w:rsidP="006628FA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2" w:name="_Toc128579679"/>
      <w:r w:rsidRPr="006628FA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628FA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="00626A33">
        <w:rPr>
          <w:rFonts w:ascii="Arial" w:hAnsi="Arial" w:cs="Arial"/>
          <w:i/>
          <w:iCs/>
          <w:noProof/>
          <w:color w:val="595959" w:themeColor="text1" w:themeTint="A6"/>
        </w:rPr>
        <w:t>1</w: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6628FA">
        <w:rPr>
          <w:rFonts w:ascii="Arial" w:hAnsi="Arial" w:cs="Arial"/>
          <w:i/>
          <w:iCs/>
          <w:color w:val="595959" w:themeColor="text1" w:themeTint="A6"/>
        </w:rPr>
        <w:t xml:space="preserve">. </w:t>
      </w:r>
      <w:r w:rsidR="00F96342" w:rsidRPr="006628FA">
        <w:rPr>
          <w:rFonts w:ascii="Arial" w:hAnsi="Arial" w:cs="Arial"/>
          <w:i/>
          <w:iCs/>
          <w:color w:val="595959" w:themeColor="text1" w:themeTint="A6"/>
        </w:rPr>
        <w:t>Presupuesto al sector IT visto como porcentaje de los ingresos</w:t>
      </w:r>
      <w:bookmarkEnd w:id="2"/>
    </w:p>
    <w:p w14:paraId="451716CA" w14:textId="4AEE0B9A" w:rsidR="00F96342" w:rsidRDefault="00F96342" w:rsidP="003F1A4C">
      <w:pPr>
        <w:jc w:val="both"/>
        <w:rPr>
          <w:rFonts w:ascii="Arial" w:hAnsi="Arial" w:cs="Arial"/>
        </w:rPr>
      </w:pPr>
    </w:p>
    <w:p w14:paraId="50215BA1" w14:textId="130A9736" w:rsidR="003A46A9" w:rsidRDefault="003A46A9" w:rsidP="003A46A9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Sin embargo, el porcentaje de crecimiento en el presupuesto anual destinado a tecnología para este sector es </w:t>
      </w:r>
      <w:r w:rsidR="00656B8A">
        <w:rPr>
          <w:rFonts w:ascii="Arial" w:hAnsi="Arial" w:cs="Arial"/>
        </w:rPr>
        <w:t>considerable</w:t>
      </w:r>
      <w:r>
        <w:rPr>
          <w:rFonts w:ascii="Arial" w:hAnsi="Arial" w:cs="Arial"/>
        </w:rPr>
        <w:t xml:space="preserve">, y la tendencia apunta cada vez a una mayor dedicación de capital a este </w:t>
      </w:r>
      <w:r w:rsidR="00CB78A9">
        <w:rPr>
          <w:rFonts w:ascii="Arial" w:hAnsi="Arial" w:cs="Arial"/>
        </w:rPr>
        <w:t>sector</w:t>
      </w:r>
      <w:r>
        <w:rPr>
          <w:rFonts w:ascii="Arial" w:hAnsi="Arial" w:cs="Arial"/>
        </w:rPr>
        <w:t>. Esto se ve reflejado en una encuesta realizada a varios responsables de sistemas (CIO), representad</w:t>
      </w:r>
      <w:r w:rsidR="00615FD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gráficamente en la Figura 2 [1].</w:t>
      </w:r>
    </w:p>
    <w:p w14:paraId="293FFC86" w14:textId="5986E563" w:rsidR="00F96342" w:rsidRDefault="003A46A9" w:rsidP="0046341A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E4E133" wp14:editId="5A215DF6">
            <wp:extent cx="4689764" cy="2163998"/>
            <wp:effectExtent l="0" t="0" r="0" b="8255"/>
            <wp:docPr id="3" name="Imagen 3" descr="CIOs reporting increase in IT budget over the last ye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IOs reporting increase in IT budget over the last year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55" b="9185"/>
                    <a:stretch/>
                  </pic:blipFill>
                  <pic:spPr bwMode="auto">
                    <a:xfrm>
                      <a:off x="0" y="0"/>
                      <a:ext cx="4714554" cy="2175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ADB1C" w14:textId="296F1714" w:rsidR="003A46A9" w:rsidRPr="003A22A4" w:rsidRDefault="006628FA" w:rsidP="006628FA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3" w:name="_Toc128579680"/>
      <w:r w:rsidRPr="006628FA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628FA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="00626A33">
        <w:rPr>
          <w:rFonts w:ascii="Arial" w:hAnsi="Arial" w:cs="Arial"/>
          <w:i/>
          <w:iCs/>
          <w:noProof/>
          <w:color w:val="595959" w:themeColor="text1" w:themeTint="A6"/>
        </w:rPr>
        <w:t>2</w:t>
      </w:r>
      <w:r w:rsidRPr="006628FA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="003A46A9" w:rsidRPr="003A22A4">
        <w:rPr>
          <w:rFonts w:ascii="Arial" w:hAnsi="Arial" w:cs="Arial"/>
          <w:i/>
          <w:iCs/>
          <w:color w:val="595959" w:themeColor="text1" w:themeTint="A6"/>
        </w:rPr>
        <w:t xml:space="preserve">. </w:t>
      </w:r>
      <w:proofErr w:type="spellStart"/>
      <w:r w:rsidR="003A46A9" w:rsidRPr="003A22A4">
        <w:rPr>
          <w:rFonts w:ascii="Arial" w:hAnsi="Arial" w:cs="Arial"/>
          <w:i/>
          <w:iCs/>
          <w:color w:val="595959" w:themeColor="text1" w:themeTint="A6"/>
        </w:rPr>
        <w:t>CIO’s</w:t>
      </w:r>
      <w:proofErr w:type="spellEnd"/>
      <w:r w:rsidR="003A46A9" w:rsidRPr="003A22A4">
        <w:rPr>
          <w:rFonts w:ascii="Arial" w:hAnsi="Arial" w:cs="Arial"/>
          <w:i/>
          <w:iCs/>
          <w:color w:val="595959" w:themeColor="text1" w:themeTint="A6"/>
        </w:rPr>
        <w:t xml:space="preserve"> reportando un incremento en el presupuesto IT en el año 2016</w:t>
      </w:r>
      <w:bookmarkEnd w:id="3"/>
    </w:p>
    <w:p w14:paraId="0BA0846D" w14:textId="16B37667" w:rsidR="00C65500" w:rsidRDefault="00D56A60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Tomando esto en cuenta, es evidente que la industria en general está tomando </w:t>
      </w:r>
      <w:r w:rsidR="00615FD1">
        <w:rPr>
          <w:rFonts w:ascii="Arial" w:hAnsi="Arial" w:cs="Arial"/>
        </w:rPr>
        <w:t>el</w:t>
      </w:r>
      <w:r>
        <w:rPr>
          <w:rFonts w:ascii="Arial" w:hAnsi="Arial" w:cs="Arial"/>
        </w:rPr>
        <w:t xml:space="preserve"> camino hacia la digitalización de sus principales procesos productivos</w:t>
      </w:r>
      <w:r w:rsidR="003447AA">
        <w:rPr>
          <w:rFonts w:ascii="Arial" w:hAnsi="Arial" w:cs="Arial"/>
        </w:rPr>
        <w:t>.</w:t>
      </w:r>
      <w:r w:rsidR="00C65500">
        <w:rPr>
          <w:rFonts w:ascii="Arial" w:hAnsi="Arial" w:cs="Arial"/>
        </w:rPr>
        <w:t xml:space="preserve"> Sin embargo, para </w:t>
      </w:r>
      <w:r w:rsidR="007A77D8">
        <w:rPr>
          <w:rFonts w:ascii="Arial" w:hAnsi="Arial" w:cs="Arial"/>
        </w:rPr>
        <w:t>el</w:t>
      </w:r>
      <w:r w:rsidR="003447AA">
        <w:rPr>
          <w:rFonts w:ascii="Arial" w:hAnsi="Arial" w:cs="Arial"/>
        </w:rPr>
        <w:t xml:space="preserve"> sector de ventas </w:t>
      </w:r>
      <w:r w:rsidR="007A77D8">
        <w:rPr>
          <w:rFonts w:ascii="Arial" w:hAnsi="Arial" w:cs="Arial"/>
        </w:rPr>
        <w:t>al por menor</w:t>
      </w:r>
      <w:r w:rsidR="003447AA">
        <w:rPr>
          <w:rFonts w:ascii="Arial" w:hAnsi="Arial" w:cs="Arial"/>
        </w:rPr>
        <w:t>,</w:t>
      </w:r>
      <w:r w:rsidR="00C65500">
        <w:rPr>
          <w:rFonts w:ascii="Arial" w:hAnsi="Arial" w:cs="Arial"/>
        </w:rPr>
        <w:t xml:space="preserve"> esto puede suponer destinar un capital mayor del que pueden permitirse para invertir en soluciones tecnológicas altamente demandadas y completas, como un ERP (</w:t>
      </w:r>
      <w:r w:rsidR="00C65500" w:rsidRPr="00C65500">
        <w:rPr>
          <w:rFonts w:ascii="Arial" w:hAnsi="Arial" w:cs="Arial"/>
          <w:i/>
          <w:iCs/>
        </w:rPr>
        <w:t xml:space="preserve">Enterprise </w:t>
      </w:r>
      <w:proofErr w:type="spellStart"/>
      <w:r w:rsidR="00C65500" w:rsidRPr="00C65500">
        <w:rPr>
          <w:rFonts w:ascii="Arial" w:hAnsi="Arial" w:cs="Arial"/>
          <w:i/>
          <w:iCs/>
        </w:rPr>
        <w:t>Resource</w:t>
      </w:r>
      <w:proofErr w:type="spellEnd"/>
      <w:r w:rsidR="00C65500" w:rsidRPr="00C65500">
        <w:rPr>
          <w:rFonts w:ascii="Arial" w:hAnsi="Arial" w:cs="Arial"/>
          <w:i/>
          <w:iCs/>
        </w:rPr>
        <w:t xml:space="preserve"> </w:t>
      </w:r>
      <w:proofErr w:type="spellStart"/>
      <w:r w:rsidR="00C65500" w:rsidRPr="00C65500">
        <w:rPr>
          <w:rFonts w:ascii="Arial" w:hAnsi="Arial" w:cs="Arial"/>
          <w:i/>
          <w:iCs/>
        </w:rPr>
        <w:t>Planning</w:t>
      </w:r>
      <w:proofErr w:type="spellEnd"/>
      <w:r w:rsidR="00C65500">
        <w:rPr>
          <w:rFonts w:ascii="Arial" w:hAnsi="Arial" w:cs="Arial"/>
        </w:rPr>
        <w:t>).</w:t>
      </w:r>
    </w:p>
    <w:p w14:paraId="3C35CCCB" w14:textId="1D4C6F90" w:rsidR="002A36B5" w:rsidRDefault="00465F87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Por lo tanto, </w:t>
      </w:r>
      <w:r w:rsidR="003447AA">
        <w:rPr>
          <w:rFonts w:ascii="Arial" w:hAnsi="Arial" w:cs="Arial"/>
        </w:rPr>
        <w:t xml:space="preserve">la solución tecnológica que mejor se puede adaptar a </w:t>
      </w:r>
      <w:r>
        <w:rPr>
          <w:rFonts w:ascii="Arial" w:hAnsi="Arial" w:cs="Arial"/>
        </w:rPr>
        <w:t xml:space="preserve">las </w:t>
      </w:r>
      <w:r w:rsidR="003447AA">
        <w:rPr>
          <w:rFonts w:ascii="Arial" w:hAnsi="Arial" w:cs="Arial"/>
        </w:rPr>
        <w:t xml:space="preserve">necesidades </w:t>
      </w:r>
      <w:r>
        <w:rPr>
          <w:rFonts w:ascii="Arial" w:hAnsi="Arial" w:cs="Arial"/>
        </w:rPr>
        <w:t xml:space="preserve">de un negocio minorista que esté en fases iniciales de crecimiento, y quiera dar un paso </w:t>
      </w:r>
      <w:r w:rsidR="00623F3F">
        <w:rPr>
          <w:rFonts w:ascii="Arial" w:hAnsi="Arial" w:cs="Arial"/>
        </w:rPr>
        <w:t>firme</w:t>
      </w:r>
      <w:r>
        <w:rPr>
          <w:rFonts w:ascii="Arial" w:hAnsi="Arial" w:cs="Arial"/>
        </w:rPr>
        <w:t xml:space="preserve"> hacia la digitalización, </w:t>
      </w:r>
      <w:r w:rsidR="003447AA">
        <w:rPr>
          <w:rFonts w:ascii="Arial" w:hAnsi="Arial" w:cs="Arial"/>
        </w:rPr>
        <w:t xml:space="preserve">es un TPV. </w:t>
      </w:r>
      <w:r>
        <w:rPr>
          <w:rFonts w:ascii="Arial" w:hAnsi="Arial" w:cs="Arial"/>
        </w:rPr>
        <w:t xml:space="preserve">Un </w:t>
      </w:r>
      <w:r w:rsidR="003447AA">
        <w:rPr>
          <w:rFonts w:ascii="Arial" w:hAnsi="Arial" w:cs="Arial"/>
        </w:rPr>
        <w:t>TPV (Terminal Punto de Venta) es un sistema que se utiliza para gestionar las operaciones de venta.</w:t>
      </w:r>
    </w:p>
    <w:p w14:paraId="33E01FC8" w14:textId="76E5304C" w:rsidR="00D81193" w:rsidRDefault="003447AA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En la antigüedad, un TPV consistía básicamente en una caja registradora y un libro de cuentas en el que se anotaban las compras y ventas realizadas. Pero hoy existen soluciones que hacen este trabajo de forma automática</w:t>
      </w:r>
      <w:r w:rsidR="002A36B5">
        <w:rPr>
          <w:rFonts w:ascii="Arial" w:hAnsi="Arial" w:cs="Arial"/>
        </w:rPr>
        <w:t>, desde</w:t>
      </w:r>
      <w:r w:rsidR="008E0D0F">
        <w:rPr>
          <w:rFonts w:ascii="Arial" w:hAnsi="Arial" w:cs="Arial"/>
        </w:rPr>
        <w:t xml:space="preserve"> el registro de</w:t>
      </w:r>
      <w:r w:rsidR="002A36B5">
        <w:rPr>
          <w:rFonts w:ascii="Arial" w:hAnsi="Arial" w:cs="Arial"/>
        </w:rPr>
        <w:t xml:space="preserve"> las compras </w:t>
      </w:r>
      <w:r w:rsidR="008E0D0F">
        <w:rPr>
          <w:rFonts w:ascii="Arial" w:hAnsi="Arial" w:cs="Arial"/>
        </w:rPr>
        <w:t xml:space="preserve">y ventas </w:t>
      </w:r>
      <w:r w:rsidR="002A36B5">
        <w:rPr>
          <w:rFonts w:ascii="Arial" w:hAnsi="Arial" w:cs="Arial"/>
        </w:rPr>
        <w:t>hasta la gestión del inventario</w:t>
      </w:r>
      <w:r w:rsidR="00130584">
        <w:rPr>
          <w:rFonts w:ascii="Arial" w:hAnsi="Arial" w:cs="Arial"/>
        </w:rPr>
        <w:t>.</w:t>
      </w:r>
    </w:p>
    <w:p w14:paraId="31ECC973" w14:textId="4ED964FC" w:rsidR="000441D4" w:rsidRDefault="00123D0F" w:rsidP="0081668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 solución tecnológica presentada en este trabajo pretende recoger las principales funcionalidades que debe cumplir un software TPV para poder ser capaz de encajar en el flujo de negocio de un</w:t>
      </w:r>
      <w:r w:rsidR="00DE147F">
        <w:rPr>
          <w:rFonts w:ascii="Arial" w:hAnsi="Arial" w:cs="Arial"/>
        </w:rPr>
        <w:t>a empresa</w:t>
      </w:r>
      <w:r>
        <w:rPr>
          <w:rFonts w:ascii="Arial" w:hAnsi="Arial" w:cs="Arial"/>
        </w:rPr>
        <w:t xml:space="preserve"> minorista que se basa en la </w:t>
      </w:r>
      <w:r w:rsidR="004A5A03">
        <w:rPr>
          <w:rFonts w:ascii="Arial" w:hAnsi="Arial" w:cs="Arial"/>
        </w:rPr>
        <w:t xml:space="preserve">compra y </w:t>
      </w:r>
      <w:r>
        <w:rPr>
          <w:rFonts w:ascii="Arial" w:hAnsi="Arial" w:cs="Arial"/>
        </w:rPr>
        <w:t xml:space="preserve">venta de productos </w:t>
      </w:r>
      <w:r w:rsidR="008541E3">
        <w:rPr>
          <w:rFonts w:ascii="Arial" w:hAnsi="Arial" w:cs="Arial"/>
        </w:rPr>
        <w:t>al por menor</w:t>
      </w:r>
      <w:r>
        <w:rPr>
          <w:rFonts w:ascii="Arial" w:hAnsi="Arial" w:cs="Arial"/>
        </w:rPr>
        <w:t>.</w:t>
      </w:r>
    </w:p>
    <w:p w14:paraId="603D8CC2" w14:textId="77777777" w:rsidR="0081668B" w:rsidRDefault="0081668B" w:rsidP="0081668B">
      <w:pPr>
        <w:jc w:val="both"/>
        <w:rPr>
          <w:rFonts w:ascii="Arial" w:hAnsi="Arial" w:cs="Arial"/>
        </w:rPr>
      </w:pPr>
    </w:p>
    <w:p w14:paraId="64E103B1" w14:textId="54D46200" w:rsidR="000441D4" w:rsidRPr="00D17D86" w:rsidRDefault="00B4732B" w:rsidP="00D74D10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4" w:name="_Toc128579694"/>
      <w:r w:rsidRPr="00D17D86">
        <w:rPr>
          <w:rFonts w:ascii="Arial" w:hAnsi="Arial" w:cs="Arial"/>
          <w:b/>
          <w:bCs/>
          <w:color w:val="auto"/>
          <w:sz w:val="24"/>
          <w:szCs w:val="24"/>
        </w:rPr>
        <w:t>1.</w:t>
      </w:r>
      <w:r w:rsidR="000441D4" w:rsidRPr="00D17D86">
        <w:rPr>
          <w:rFonts w:ascii="Arial" w:hAnsi="Arial" w:cs="Arial"/>
          <w:b/>
          <w:bCs/>
          <w:color w:val="auto"/>
          <w:sz w:val="24"/>
          <w:szCs w:val="24"/>
        </w:rPr>
        <w:t>2 Objetivos</w:t>
      </w:r>
      <w:bookmarkEnd w:id="4"/>
    </w:p>
    <w:p w14:paraId="6002A56A" w14:textId="77777777" w:rsidR="000441D4" w:rsidRDefault="000441D4" w:rsidP="00D81193">
      <w:pPr>
        <w:jc w:val="both"/>
        <w:rPr>
          <w:rFonts w:ascii="Arial" w:hAnsi="Arial" w:cs="Arial"/>
        </w:rPr>
      </w:pPr>
    </w:p>
    <w:p w14:paraId="6A05647C" w14:textId="68F9CCA4" w:rsidR="000441D4" w:rsidRDefault="000441D4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objetivo principal del proyecto es desarrollar un sistema informático capaz de proveer una funcionalidad de TPV básico para clientes que estén comenzando el proceso de digitalización, y busquen una solución de fácil implantación y adaptación. Se pretende que la aplicación realizada sea lo más estándar posible, de forma que sea útil para muchas empresas.</w:t>
      </w:r>
    </w:p>
    <w:p w14:paraId="522C9900" w14:textId="49DA0B4E" w:rsidR="0074097B" w:rsidRDefault="0074097B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Las principales funcionalidades básicas que se pretende alcanzar con el desarrollo del sistema son:</w:t>
      </w:r>
    </w:p>
    <w:p w14:paraId="4CF08A13" w14:textId="7407D373" w:rsidR="0074097B" w:rsidRDefault="0074097B" w:rsidP="0074097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Gestionar los artículos que se compran y venden</w:t>
      </w:r>
      <w:r w:rsidR="00634342">
        <w:rPr>
          <w:rFonts w:ascii="Arial" w:hAnsi="Arial" w:cs="Arial"/>
        </w:rPr>
        <w:t>.</w:t>
      </w:r>
    </w:p>
    <w:p w14:paraId="41718085" w14:textId="6B47CB13" w:rsidR="0074097B" w:rsidRDefault="0074097B" w:rsidP="0074097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Crear facturas de compra y venta de artículos</w:t>
      </w:r>
      <w:r w:rsidR="00634342">
        <w:rPr>
          <w:rFonts w:ascii="Arial" w:hAnsi="Arial" w:cs="Arial"/>
        </w:rPr>
        <w:t>.</w:t>
      </w:r>
    </w:p>
    <w:p w14:paraId="6746E3CF" w14:textId="3C46921C" w:rsidR="0074097B" w:rsidRDefault="0074097B" w:rsidP="0074097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Gestionar el inventario</w:t>
      </w:r>
      <w:r w:rsidR="00412C9A">
        <w:rPr>
          <w:rFonts w:ascii="Arial" w:hAnsi="Arial" w:cs="Arial"/>
        </w:rPr>
        <w:t xml:space="preserve"> actual de los artículos</w:t>
      </w:r>
      <w:r w:rsidR="00634342">
        <w:rPr>
          <w:rFonts w:ascii="Arial" w:hAnsi="Arial" w:cs="Arial"/>
        </w:rPr>
        <w:t>.</w:t>
      </w:r>
    </w:p>
    <w:p w14:paraId="15130557" w14:textId="7A601FE6" w:rsidR="00712A0E" w:rsidRPr="0074097B" w:rsidRDefault="00712A0E" w:rsidP="0074097B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Visualizar el historial de compras y ventas</w:t>
      </w:r>
      <w:r w:rsidR="00634342">
        <w:rPr>
          <w:rFonts w:ascii="Arial" w:hAnsi="Arial" w:cs="Arial"/>
        </w:rPr>
        <w:t>.</w:t>
      </w:r>
    </w:p>
    <w:p w14:paraId="728351C4" w14:textId="32FFECB9" w:rsidR="000441D4" w:rsidRDefault="0077638C" w:rsidP="00D8119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Asimismo, con el desarrollo del proyecto se busca</w:t>
      </w:r>
      <w:r w:rsidR="00131EF2">
        <w:rPr>
          <w:rFonts w:ascii="Arial" w:hAnsi="Arial" w:cs="Arial"/>
        </w:rPr>
        <w:t xml:space="preserve"> satisfacer los siguientes objetivos específicos:</w:t>
      </w:r>
    </w:p>
    <w:p w14:paraId="01DA0385" w14:textId="3493D251" w:rsidR="00131EF2" w:rsidRDefault="00131EF2" w:rsidP="00131EF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Profundizar en </w:t>
      </w:r>
      <w:r w:rsidR="00142F24">
        <w:rPr>
          <w:rFonts w:ascii="Arial" w:hAnsi="Arial" w:cs="Arial"/>
        </w:rPr>
        <w:t xml:space="preserve">el aprendizaje y manejo de </w:t>
      </w:r>
      <w:r>
        <w:rPr>
          <w:rFonts w:ascii="Arial" w:hAnsi="Arial" w:cs="Arial"/>
        </w:rPr>
        <w:t xml:space="preserve">herramientas de desarrollo de aplicaciones web relacionadas </w:t>
      </w:r>
      <w:r w:rsidR="00455828">
        <w:rPr>
          <w:rFonts w:ascii="Arial" w:hAnsi="Arial" w:cs="Arial"/>
        </w:rPr>
        <w:t>con</w:t>
      </w:r>
      <w:r>
        <w:rPr>
          <w:rFonts w:ascii="Arial" w:hAnsi="Arial" w:cs="Arial"/>
        </w:rPr>
        <w:t xml:space="preserve"> la capa de presentación o </w:t>
      </w:r>
      <w:proofErr w:type="spellStart"/>
      <w:r w:rsidRPr="00131EF2">
        <w:rPr>
          <w:rFonts w:ascii="Arial" w:hAnsi="Arial" w:cs="Arial"/>
          <w:i/>
          <w:iCs/>
        </w:rPr>
        <w:t>frontend</w:t>
      </w:r>
      <w:proofErr w:type="spellEnd"/>
      <w:r>
        <w:rPr>
          <w:rFonts w:ascii="Arial" w:hAnsi="Arial" w:cs="Arial"/>
        </w:rPr>
        <w:t xml:space="preserve">, tales como </w:t>
      </w:r>
      <w:r w:rsidRPr="00033F78">
        <w:rPr>
          <w:rFonts w:ascii="Arial" w:hAnsi="Arial" w:cs="Arial"/>
          <w:i/>
          <w:iCs/>
        </w:rPr>
        <w:t>Angular</w:t>
      </w:r>
      <w:r>
        <w:rPr>
          <w:rFonts w:ascii="Arial" w:hAnsi="Arial" w:cs="Arial"/>
        </w:rPr>
        <w:t xml:space="preserve"> o </w:t>
      </w:r>
      <w:proofErr w:type="spellStart"/>
      <w:r w:rsidRPr="00033F78">
        <w:rPr>
          <w:rFonts w:ascii="Arial" w:hAnsi="Arial" w:cs="Arial"/>
          <w:i/>
          <w:iCs/>
        </w:rPr>
        <w:t>React</w:t>
      </w:r>
      <w:proofErr w:type="spellEnd"/>
      <w:r w:rsidR="00033F78">
        <w:rPr>
          <w:rFonts w:ascii="Arial" w:hAnsi="Arial" w:cs="Arial"/>
        </w:rPr>
        <w:t xml:space="preserve">; así como relacionadas </w:t>
      </w:r>
      <w:r w:rsidR="00455828">
        <w:rPr>
          <w:rFonts w:ascii="Arial" w:hAnsi="Arial" w:cs="Arial"/>
        </w:rPr>
        <w:t>con</w:t>
      </w:r>
      <w:r w:rsidR="00033F78">
        <w:rPr>
          <w:rFonts w:ascii="Arial" w:hAnsi="Arial" w:cs="Arial"/>
        </w:rPr>
        <w:t xml:space="preserve"> las capas de negocio y datos, tales como </w:t>
      </w:r>
      <w:r w:rsidR="00033F78" w:rsidRPr="00033F78">
        <w:rPr>
          <w:rFonts w:ascii="Arial" w:hAnsi="Arial" w:cs="Arial"/>
          <w:i/>
          <w:iCs/>
        </w:rPr>
        <w:t>Spring</w:t>
      </w:r>
      <w:r w:rsidR="00033F78">
        <w:rPr>
          <w:rFonts w:ascii="Arial" w:hAnsi="Arial" w:cs="Arial"/>
        </w:rPr>
        <w:t>.</w:t>
      </w:r>
    </w:p>
    <w:p w14:paraId="05392FAA" w14:textId="4D0F8C7B" w:rsidR="007F64DF" w:rsidRDefault="007F64DF" w:rsidP="00131EF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Desarrollar un sistema capaz de ser extensible, mantenible y escalable, para proveer oportunidades a futuro para realizar modificaciones y añadir más funcionalidades al sistema.</w:t>
      </w:r>
    </w:p>
    <w:p w14:paraId="089E1764" w14:textId="30939B1E" w:rsidR="003D27E1" w:rsidRDefault="003D27E1" w:rsidP="003D27E1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Poner en práctica los conocimientos adquiridos a lo largo del grado, para desarrollar una aplicación web desde la definición de requisitos, pasando por todas las fases de desarrollo del software, hasta llegar a su despliegue</w:t>
      </w:r>
      <w:r w:rsidR="00EA4EF5">
        <w:rPr>
          <w:rFonts w:ascii="Arial" w:hAnsi="Arial" w:cs="Arial"/>
        </w:rPr>
        <w:t xml:space="preserve"> y pruebas de funcionamiento</w:t>
      </w:r>
      <w:r>
        <w:rPr>
          <w:rFonts w:ascii="Arial" w:hAnsi="Arial" w:cs="Arial"/>
        </w:rPr>
        <w:t xml:space="preserve"> en un entorno local.</w:t>
      </w:r>
    </w:p>
    <w:p w14:paraId="413F61DD" w14:textId="77777777" w:rsidR="004805C8" w:rsidRDefault="004805C8" w:rsidP="004805C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Para llevar a cabo el desarrollo del proyecto, se utilizará una arquitectura de desarrollo basada en capas. Se utilizarán las siguientes tecnologías por cada capa:</w:t>
      </w:r>
    </w:p>
    <w:p w14:paraId="379A44A3" w14:textId="77777777" w:rsidR="004805C8" w:rsidRDefault="004805C8" w:rsidP="004805C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Capa de presentación – </w:t>
      </w:r>
      <w:proofErr w:type="spellStart"/>
      <w:r>
        <w:rPr>
          <w:rFonts w:ascii="Arial" w:hAnsi="Arial" w:cs="Arial"/>
        </w:rPr>
        <w:t>React</w:t>
      </w:r>
      <w:proofErr w:type="spellEnd"/>
    </w:p>
    <w:p w14:paraId="3447E387" w14:textId="77777777" w:rsidR="004805C8" w:rsidRDefault="004805C8" w:rsidP="004805C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Capa de negocio – Spring </w:t>
      </w:r>
      <w:proofErr w:type="spellStart"/>
      <w:r>
        <w:rPr>
          <w:rFonts w:ascii="Arial" w:hAnsi="Arial" w:cs="Arial"/>
        </w:rPr>
        <w:t>Boot</w:t>
      </w:r>
      <w:proofErr w:type="spellEnd"/>
    </w:p>
    <w:p w14:paraId="44F0825E" w14:textId="1D710DC5" w:rsidR="004805C8" w:rsidRPr="00260959" w:rsidRDefault="004805C8" w:rsidP="004805C8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Capa de datos – </w:t>
      </w:r>
      <w:r w:rsidR="004F3AD6">
        <w:rPr>
          <w:rFonts w:ascii="Arial" w:hAnsi="Arial" w:cs="Arial"/>
        </w:rPr>
        <w:t xml:space="preserve">Microsoft </w:t>
      </w:r>
      <w:r>
        <w:rPr>
          <w:rFonts w:ascii="Arial" w:hAnsi="Arial" w:cs="Arial"/>
        </w:rPr>
        <w:t>SQL</w:t>
      </w:r>
      <w:r w:rsidR="004F3AD6">
        <w:rPr>
          <w:rFonts w:ascii="Arial" w:hAnsi="Arial" w:cs="Arial"/>
        </w:rPr>
        <w:t xml:space="preserve"> Server</w:t>
      </w:r>
    </w:p>
    <w:p w14:paraId="688D1CFD" w14:textId="3DE79B4F" w:rsidR="003D27E1" w:rsidRDefault="003D27E1" w:rsidP="00315C1B">
      <w:pPr>
        <w:jc w:val="both"/>
        <w:rPr>
          <w:rFonts w:ascii="Arial" w:hAnsi="Arial" w:cs="Arial"/>
        </w:rPr>
      </w:pPr>
    </w:p>
    <w:p w14:paraId="793DEFBA" w14:textId="58229E17" w:rsidR="00CE2421" w:rsidRDefault="00CE242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317CB5F" w14:textId="2F188180" w:rsidR="00CE2421" w:rsidRPr="00EA0FED" w:rsidRDefault="00CE2421" w:rsidP="00EA0FED">
      <w:pPr>
        <w:pStyle w:val="Ttulo1"/>
        <w:rPr>
          <w:rFonts w:ascii="Arial" w:hAnsi="Arial" w:cs="Arial"/>
          <w:b/>
          <w:bCs/>
          <w:color w:val="auto"/>
          <w:spacing w:val="20"/>
          <w:sz w:val="28"/>
          <w:szCs w:val="28"/>
        </w:rPr>
      </w:pPr>
      <w:bookmarkStart w:id="5" w:name="_Toc128579695"/>
      <w:r w:rsidRPr="00EA0FED">
        <w:rPr>
          <w:rFonts w:ascii="Arial" w:hAnsi="Arial" w:cs="Arial"/>
          <w:b/>
          <w:bCs/>
          <w:color w:val="auto"/>
          <w:spacing w:val="20"/>
          <w:sz w:val="28"/>
          <w:szCs w:val="28"/>
        </w:rPr>
        <w:lastRenderedPageBreak/>
        <w:t xml:space="preserve">2. </w:t>
      </w:r>
      <w:r w:rsidR="00830E0A">
        <w:rPr>
          <w:rFonts w:ascii="Arial" w:hAnsi="Arial" w:cs="Arial"/>
          <w:b/>
          <w:bCs/>
          <w:color w:val="auto"/>
          <w:spacing w:val="20"/>
          <w:sz w:val="28"/>
          <w:szCs w:val="28"/>
        </w:rPr>
        <w:t>Análisis</w:t>
      </w:r>
      <w:r w:rsidR="00830E0A" w:rsidRPr="00EA0FED">
        <w:rPr>
          <w:rFonts w:ascii="Arial" w:hAnsi="Arial" w:cs="Arial"/>
          <w:b/>
          <w:bCs/>
          <w:color w:val="auto"/>
          <w:spacing w:val="20"/>
          <w:sz w:val="28"/>
          <w:szCs w:val="28"/>
        </w:rPr>
        <w:t xml:space="preserve"> </w:t>
      </w:r>
      <w:r w:rsidRPr="00EA0FED">
        <w:rPr>
          <w:rFonts w:ascii="Arial" w:hAnsi="Arial" w:cs="Arial"/>
          <w:b/>
          <w:bCs/>
          <w:color w:val="auto"/>
          <w:spacing w:val="20"/>
          <w:sz w:val="28"/>
          <w:szCs w:val="28"/>
        </w:rPr>
        <w:t>de requisitos</w:t>
      </w:r>
      <w:bookmarkEnd w:id="5"/>
    </w:p>
    <w:p w14:paraId="01A7C0AF" w14:textId="49FFAE5A" w:rsidR="00CE2421" w:rsidRDefault="00CE2421" w:rsidP="00315C1B">
      <w:pPr>
        <w:jc w:val="both"/>
        <w:rPr>
          <w:rFonts w:ascii="Arial" w:hAnsi="Arial" w:cs="Arial"/>
        </w:rPr>
      </w:pPr>
    </w:p>
    <w:p w14:paraId="31E91560" w14:textId="4597B6E9" w:rsidR="00802A2C" w:rsidRDefault="00802A2C" w:rsidP="00315C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realizar el análisis de requisitos, se ha utilizado la técnica de observación, utilizando primeramente algunos ejemplos de sistemas existentes que se encargan de gestionar el TPV y otros procesos productivos. Un ejemplo es </w:t>
      </w:r>
      <w:proofErr w:type="spellStart"/>
      <w:r>
        <w:rPr>
          <w:rFonts w:ascii="Arial" w:hAnsi="Arial" w:cs="Arial"/>
        </w:rPr>
        <w:t>Loyverse</w:t>
      </w:r>
      <w:proofErr w:type="spellEnd"/>
      <w:r>
        <w:rPr>
          <w:rFonts w:ascii="Arial" w:hAnsi="Arial" w:cs="Arial"/>
        </w:rPr>
        <w:t xml:space="preserve"> TPV, que cuenta con un cliente web y también aplicaciones para distintas plataformas móviles [2].</w:t>
      </w:r>
    </w:p>
    <w:p w14:paraId="11944620" w14:textId="3498A8EE" w:rsidR="00802A2C" w:rsidRDefault="00802A2C" w:rsidP="00315C1B">
      <w:pPr>
        <w:jc w:val="both"/>
        <w:rPr>
          <w:rFonts w:ascii="Arial" w:hAnsi="Arial" w:cs="Arial"/>
        </w:rPr>
      </w:pPr>
    </w:p>
    <w:p w14:paraId="21BDCB67" w14:textId="227B8CD4" w:rsidR="003C7878" w:rsidRPr="00D555B7" w:rsidRDefault="003C7878" w:rsidP="003C7878">
      <w:pPr>
        <w:pStyle w:val="Ttulo2"/>
        <w:rPr>
          <w:rFonts w:ascii="Arial" w:hAnsi="Arial" w:cs="Arial"/>
          <w:b/>
          <w:bCs/>
          <w:color w:val="auto"/>
          <w:sz w:val="24"/>
          <w:szCs w:val="24"/>
          <w:u w:val="single"/>
        </w:rPr>
      </w:pPr>
      <w:bookmarkStart w:id="6" w:name="_Toc128578163"/>
      <w:bookmarkStart w:id="7" w:name="_Toc128579696"/>
      <w:r w:rsidRPr="00EA0FED">
        <w:rPr>
          <w:rFonts w:ascii="Arial" w:hAnsi="Arial" w:cs="Arial"/>
          <w:b/>
          <w:bCs/>
          <w:color w:val="auto"/>
          <w:sz w:val="24"/>
          <w:szCs w:val="24"/>
        </w:rPr>
        <w:t xml:space="preserve">2.1 </w:t>
      </w:r>
      <w:bookmarkEnd w:id="6"/>
      <w:bookmarkEnd w:id="7"/>
      <w:r w:rsidR="00901720">
        <w:rPr>
          <w:rFonts w:ascii="Arial" w:hAnsi="Arial" w:cs="Arial"/>
          <w:b/>
          <w:bCs/>
          <w:color w:val="auto"/>
          <w:sz w:val="24"/>
          <w:szCs w:val="24"/>
        </w:rPr>
        <w:t>Modelo de dominio</w:t>
      </w:r>
    </w:p>
    <w:p w14:paraId="4DBB2023" w14:textId="77777777" w:rsidR="0029122E" w:rsidRDefault="0029122E" w:rsidP="003C7878">
      <w:pPr>
        <w:jc w:val="both"/>
        <w:rPr>
          <w:rFonts w:ascii="Arial" w:hAnsi="Arial" w:cs="Arial"/>
        </w:rPr>
      </w:pPr>
    </w:p>
    <w:p w14:paraId="6D542140" w14:textId="4C78B4C1" w:rsidR="003C7878" w:rsidRDefault="0029122E" w:rsidP="003C7878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figura 3 </w:t>
      </w:r>
      <w:r w:rsidR="00901720">
        <w:rPr>
          <w:rFonts w:ascii="Arial" w:hAnsi="Arial" w:cs="Arial"/>
        </w:rPr>
        <w:t>expone e</w:t>
      </w:r>
      <w:r w:rsidR="003C7878">
        <w:rPr>
          <w:rFonts w:ascii="Arial" w:hAnsi="Arial" w:cs="Arial"/>
        </w:rPr>
        <w:t xml:space="preserve">l </w:t>
      </w:r>
      <w:r w:rsidR="00901720">
        <w:rPr>
          <w:rFonts w:ascii="Arial" w:hAnsi="Arial" w:cs="Arial"/>
        </w:rPr>
        <w:t>modelo de dominio</w:t>
      </w:r>
      <w:r w:rsidR="003C7878">
        <w:rPr>
          <w:rFonts w:ascii="Arial" w:hAnsi="Arial" w:cs="Arial"/>
        </w:rPr>
        <w:t xml:space="preserve"> del sistema a desarrollar</w:t>
      </w:r>
      <w:r w:rsidR="00901720">
        <w:rPr>
          <w:rFonts w:ascii="Arial" w:hAnsi="Arial" w:cs="Arial"/>
        </w:rPr>
        <w:t>, como una técnica para un mejor entendimiento y especificación de los requisitos</w:t>
      </w:r>
      <w:r>
        <w:rPr>
          <w:rFonts w:ascii="Arial" w:hAnsi="Arial" w:cs="Arial"/>
        </w:rPr>
        <w:t>.</w:t>
      </w:r>
    </w:p>
    <w:p w14:paraId="0344C4FA" w14:textId="5A63C549" w:rsidR="003C7878" w:rsidRDefault="006B0BFC" w:rsidP="00315C1B">
      <w:pPr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35FCDF6" wp14:editId="4C26C763">
            <wp:extent cx="6109854" cy="3637252"/>
            <wp:effectExtent l="0" t="0" r="5715" b="1905"/>
            <wp:docPr id="17915632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911" cy="364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3A289" w14:textId="52CD8FFD" w:rsidR="003C7878" w:rsidRPr="003C7878" w:rsidRDefault="003C7878" w:rsidP="003C7878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8" w:name="_Toc128579681"/>
      <w:r w:rsidRPr="003C7878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3C7878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3C7878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3C7878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="00626A33">
        <w:rPr>
          <w:rFonts w:ascii="Arial" w:hAnsi="Arial" w:cs="Arial"/>
          <w:i/>
          <w:iCs/>
          <w:noProof/>
          <w:color w:val="595959" w:themeColor="text1" w:themeTint="A6"/>
        </w:rPr>
        <w:t>3</w:t>
      </w:r>
      <w:r w:rsidRPr="003C7878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3C7878">
        <w:rPr>
          <w:rFonts w:ascii="Arial" w:hAnsi="Arial" w:cs="Arial"/>
          <w:i/>
          <w:iCs/>
          <w:color w:val="595959" w:themeColor="text1" w:themeTint="A6"/>
        </w:rPr>
        <w:t xml:space="preserve">. </w:t>
      </w:r>
      <w:r w:rsidR="00CC0EBA">
        <w:rPr>
          <w:rFonts w:ascii="Arial" w:hAnsi="Arial" w:cs="Arial"/>
          <w:i/>
          <w:iCs/>
          <w:color w:val="595959" w:themeColor="text1" w:themeTint="A6"/>
        </w:rPr>
        <w:t>Modelo de dominio</w:t>
      </w:r>
      <w:r w:rsidRPr="003C7878">
        <w:rPr>
          <w:rFonts w:ascii="Arial" w:hAnsi="Arial" w:cs="Arial"/>
          <w:i/>
          <w:iCs/>
          <w:color w:val="595959" w:themeColor="text1" w:themeTint="A6"/>
        </w:rPr>
        <w:t xml:space="preserve"> de la aplicación</w:t>
      </w:r>
      <w:bookmarkEnd w:id="8"/>
    </w:p>
    <w:p w14:paraId="7FA42243" w14:textId="77777777" w:rsidR="003C7878" w:rsidRDefault="003C7878" w:rsidP="00315C1B">
      <w:pPr>
        <w:jc w:val="both"/>
        <w:rPr>
          <w:rFonts w:ascii="Arial" w:hAnsi="Arial" w:cs="Arial"/>
        </w:rPr>
      </w:pPr>
    </w:p>
    <w:p w14:paraId="2363CE15" w14:textId="5B962BD2" w:rsidR="00CE2421" w:rsidRPr="00EA0FED" w:rsidRDefault="00CE2421" w:rsidP="00D74D10">
      <w:pPr>
        <w:pStyle w:val="Ttulo2"/>
        <w:rPr>
          <w:rFonts w:ascii="Arial" w:hAnsi="Arial" w:cs="Arial"/>
          <w:b/>
          <w:bCs/>
          <w:color w:val="auto"/>
          <w:sz w:val="24"/>
          <w:szCs w:val="24"/>
        </w:rPr>
      </w:pPr>
      <w:bookmarkStart w:id="9" w:name="_Toc128579697"/>
      <w:r w:rsidRPr="00EA0FED">
        <w:rPr>
          <w:rFonts w:ascii="Arial" w:hAnsi="Arial" w:cs="Arial"/>
          <w:b/>
          <w:bCs/>
          <w:color w:val="auto"/>
          <w:sz w:val="24"/>
          <w:szCs w:val="24"/>
        </w:rPr>
        <w:t>2.</w:t>
      </w:r>
      <w:r w:rsidR="003C7878">
        <w:rPr>
          <w:rFonts w:ascii="Arial" w:hAnsi="Arial" w:cs="Arial"/>
          <w:b/>
          <w:bCs/>
          <w:color w:val="auto"/>
          <w:sz w:val="24"/>
          <w:szCs w:val="24"/>
        </w:rPr>
        <w:t>2</w:t>
      </w:r>
      <w:r w:rsidRPr="00EA0FED">
        <w:rPr>
          <w:rFonts w:ascii="Arial" w:hAnsi="Arial" w:cs="Arial"/>
          <w:b/>
          <w:bCs/>
          <w:color w:val="auto"/>
          <w:sz w:val="24"/>
          <w:szCs w:val="24"/>
        </w:rPr>
        <w:t xml:space="preserve"> Requisitos funcionales</w:t>
      </w:r>
      <w:bookmarkEnd w:id="9"/>
    </w:p>
    <w:p w14:paraId="22FCDF8C" w14:textId="5A18CE55" w:rsidR="00CE2421" w:rsidRDefault="00CE2421" w:rsidP="00315C1B">
      <w:pPr>
        <w:jc w:val="both"/>
        <w:rPr>
          <w:rFonts w:ascii="Arial" w:hAnsi="Arial" w:cs="Arial"/>
        </w:rPr>
      </w:pPr>
    </w:p>
    <w:p w14:paraId="04B06FDE" w14:textId="481C3A5A" w:rsidR="00CE2421" w:rsidRDefault="0090199B" w:rsidP="00315C1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Para </w:t>
      </w:r>
      <w:r w:rsidR="00DA0E04">
        <w:rPr>
          <w:rFonts w:ascii="Arial" w:hAnsi="Arial" w:cs="Arial"/>
        </w:rPr>
        <w:t xml:space="preserve">especificar </w:t>
      </w:r>
      <w:r>
        <w:rPr>
          <w:rFonts w:ascii="Arial" w:hAnsi="Arial" w:cs="Arial"/>
        </w:rPr>
        <w:t>los requisitos funcionales que deberá tener el sistema, se ha utilizado la técnica de casos de uso.</w:t>
      </w:r>
      <w:r w:rsidR="00715FE1">
        <w:rPr>
          <w:rFonts w:ascii="Arial" w:hAnsi="Arial" w:cs="Arial"/>
        </w:rPr>
        <w:t xml:space="preserve"> </w:t>
      </w:r>
      <w:r w:rsidR="001873BA">
        <w:rPr>
          <w:rFonts w:ascii="Arial" w:hAnsi="Arial" w:cs="Arial"/>
        </w:rPr>
        <w:t>Como se muestra en la figura 4, p</w:t>
      </w:r>
      <w:r w:rsidR="00715FE1">
        <w:rPr>
          <w:rFonts w:ascii="Arial" w:hAnsi="Arial" w:cs="Arial"/>
        </w:rPr>
        <w:t xml:space="preserve">ara una mejor organización, se ha decidido dividir los requisitos funcionales en tres subapartados o </w:t>
      </w:r>
      <w:r w:rsidR="0029122E">
        <w:rPr>
          <w:rFonts w:ascii="Arial" w:hAnsi="Arial" w:cs="Arial"/>
        </w:rPr>
        <w:t>casos de uso de alto nivel</w:t>
      </w:r>
      <w:r w:rsidR="00715FE1">
        <w:rPr>
          <w:rFonts w:ascii="Arial" w:hAnsi="Arial" w:cs="Arial"/>
        </w:rPr>
        <w:t>:</w:t>
      </w:r>
    </w:p>
    <w:p w14:paraId="1C933482" w14:textId="40BF5F08" w:rsidR="00715FE1" w:rsidRDefault="00715FE1" w:rsidP="00715FE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Gestión del </w:t>
      </w:r>
      <w:r w:rsidR="004E3443">
        <w:rPr>
          <w:rFonts w:ascii="Arial" w:hAnsi="Arial" w:cs="Arial"/>
        </w:rPr>
        <w:t>I</w:t>
      </w:r>
      <w:r>
        <w:rPr>
          <w:rFonts w:ascii="Arial" w:hAnsi="Arial" w:cs="Arial"/>
        </w:rPr>
        <w:t>nventario</w:t>
      </w:r>
      <w:r w:rsidR="00E21675">
        <w:rPr>
          <w:rFonts w:ascii="Arial" w:hAnsi="Arial" w:cs="Arial"/>
        </w:rPr>
        <w:t>: En esta gestión los usuarios podrán tener un control de los artículos que hay en el sistema, pudiendo consultarlos masivamente, y editarlos si tiene los permisos correspondientes.</w:t>
      </w:r>
    </w:p>
    <w:p w14:paraId="649A72BE" w14:textId="060C233B" w:rsidR="00715FE1" w:rsidRDefault="00715FE1" w:rsidP="00715FE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Gestión del TPV</w:t>
      </w:r>
      <w:r w:rsidR="00E21675">
        <w:rPr>
          <w:rFonts w:ascii="Arial" w:hAnsi="Arial" w:cs="Arial"/>
        </w:rPr>
        <w:t>: Esta gestión se encargará de todo el proceso de compra y venta de artículos.</w:t>
      </w:r>
    </w:p>
    <w:p w14:paraId="507663B9" w14:textId="7D1960CF" w:rsidR="00715FE1" w:rsidRDefault="00715FE1" w:rsidP="00715FE1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Gestión </w:t>
      </w:r>
      <w:r w:rsidR="004E3443">
        <w:rPr>
          <w:rFonts w:ascii="Arial" w:hAnsi="Arial" w:cs="Arial"/>
        </w:rPr>
        <w:t>C</w:t>
      </w:r>
      <w:r>
        <w:rPr>
          <w:rFonts w:ascii="Arial" w:hAnsi="Arial" w:cs="Arial"/>
        </w:rPr>
        <w:t>omercial</w:t>
      </w:r>
      <w:r w:rsidR="00E21675">
        <w:rPr>
          <w:rFonts w:ascii="Arial" w:hAnsi="Arial" w:cs="Arial"/>
        </w:rPr>
        <w:t>: En esta gestión se permitirá consultar datos relacionados con las compras y ventas pasadas, así como los artículos más vendidos.</w:t>
      </w:r>
    </w:p>
    <w:p w14:paraId="1E72C6D1" w14:textId="1F6290E5" w:rsidR="00626A33" w:rsidRDefault="00626A33" w:rsidP="00626A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contará, a su vez, con dos actores o usuarios con roles diferentes:</w:t>
      </w:r>
    </w:p>
    <w:p w14:paraId="47E0A413" w14:textId="7793A8D9" w:rsidR="00626A33" w:rsidRDefault="00626A33" w:rsidP="00626A3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26A33">
        <w:rPr>
          <w:rFonts w:ascii="Arial" w:hAnsi="Arial" w:cs="Arial"/>
          <w:b/>
          <w:bCs/>
        </w:rPr>
        <w:t>Vendedor:</w:t>
      </w:r>
      <w:r>
        <w:rPr>
          <w:rFonts w:ascii="Arial" w:hAnsi="Arial" w:cs="Arial"/>
        </w:rPr>
        <w:t xml:space="preserve"> Tendrá capacidades para consultar artículos, crear facturas de venta y reembolsos de facturas de venta, así como consultar el historial de ventas.</w:t>
      </w:r>
    </w:p>
    <w:p w14:paraId="651A5AE6" w14:textId="21E07844" w:rsidR="00626A33" w:rsidRPr="00626A33" w:rsidRDefault="00626A33" w:rsidP="00626A33">
      <w:pPr>
        <w:pStyle w:val="Prrafodelista"/>
        <w:numPr>
          <w:ilvl w:val="0"/>
          <w:numId w:val="2"/>
        </w:numPr>
        <w:jc w:val="both"/>
        <w:rPr>
          <w:rFonts w:ascii="Arial" w:hAnsi="Arial" w:cs="Arial"/>
        </w:rPr>
      </w:pPr>
      <w:r w:rsidRPr="00626A33">
        <w:rPr>
          <w:rFonts w:ascii="Arial" w:hAnsi="Arial" w:cs="Arial"/>
          <w:b/>
          <w:bCs/>
        </w:rPr>
        <w:t>Administrador:</w:t>
      </w:r>
      <w:r>
        <w:rPr>
          <w:rFonts w:ascii="Arial" w:hAnsi="Arial" w:cs="Arial"/>
        </w:rPr>
        <w:t xml:space="preserve"> Además de las capacidades del vendedor, podrá crear artículos, actualizar manualmente su stock, crear facturas de compra, y consultar el historial de </w:t>
      </w:r>
      <w:commentRangeStart w:id="10"/>
      <w:r>
        <w:rPr>
          <w:rFonts w:ascii="Arial" w:hAnsi="Arial" w:cs="Arial"/>
        </w:rPr>
        <w:t>compras</w:t>
      </w:r>
      <w:commentRangeEnd w:id="10"/>
      <w:r w:rsidR="0029122E">
        <w:rPr>
          <w:rStyle w:val="Refdecomentario"/>
        </w:rPr>
        <w:commentReference w:id="10"/>
      </w:r>
      <w:r>
        <w:rPr>
          <w:rFonts w:ascii="Arial" w:hAnsi="Arial" w:cs="Arial"/>
        </w:rPr>
        <w:t>.</w:t>
      </w:r>
    </w:p>
    <w:p w14:paraId="34D0902E" w14:textId="52C08186" w:rsidR="00626A33" w:rsidRDefault="00AB71CA" w:rsidP="00D555B7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5122E5B" wp14:editId="4694BA6B">
            <wp:extent cx="5391150" cy="2000250"/>
            <wp:effectExtent l="0" t="0" r="0" b="0"/>
            <wp:docPr id="3016478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2F416" w14:textId="32346024" w:rsidR="00626A33" w:rsidRDefault="00626A33" w:rsidP="00626A33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11" w:name="_Toc128579682"/>
      <w:r w:rsidRPr="00626A33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26A33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26A33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26A33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Pr="00626A33">
        <w:rPr>
          <w:rFonts w:ascii="Arial" w:hAnsi="Arial" w:cs="Arial"/>
          <w:i/>
          <w:iCs/>
          <w:color w:val="595959" w:themeColor="text1" w:themeTint="A6"/>
        </w:rPr>
        <w:t>4</w:t>
      </w:r>
      <w:r w:rsidRPr="00626A33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626A33">
        <w:rPr>
          <w:rFonts w:ascii="Arial" w:hAnsi="Arial" w:cs="Arial"/>
          <w:i/>
          <w:iCs/>
          <w:color w:val="595959" w:themeColor="text1" w:themeTint="A6"/>
        </w:rPr>
        <w:t>. Diagrama de casos de uso general del Sistema</w:t>
      </w:r>
      <w:bookmarkEnd w:id="11"/>
    </w:p>
    <w:p w14:paraId="1E590B70" w14:textId="77777777" w:rsidR="00626A33" w:rsidRPr="00626A33" w:rsidRDefault="00626A33" w:rsidP="00626A33">
      <w:pPr>
        <w:jc w:val="center"/>
        <w:rPr>
          <w:rFonts w:ascii="Arial" w:hAnsi="Arial" w:cs="Arial"/>
          <w:i/>
          <w:iCs/>
          <w:color w:val="595959" w:themeColor="text1" w:themeTint="A6"/>
        </w:rPr>
      </w:pPr>
    </w:p>
    <w:p w14:paraId="52EFA2FE" w14:textId="3731CFCF" w:rsidR="00EA0FED" w:rsidRDefault="0066752B" w:rsidP="00D555B7">
      <w:pPr>
        <w:jc w:val="center"/>
        <w:rPr>
          <w:rFonts w:ascii="Arial" w:hAnsi="Arial" w:cs="Arial"/>
        </w:rPr>
      </w:pPr>
      <w:r w:rsidRPr="0066752B">
        <w:rPr>
          <w:rFonts w:ascii="Arial" w:hAnsi="Arial" w:cs="Arial"/>
          <w:noProof/>
        </w:rPr>
        <w:drawing>
          <wp:inline distT="0" distB="0" distL="0" distR="0" wp14:anchorId="0CFE08D4" wp14:editId="707FC2B9">
            <wp:extent cx="5400040" cy="3088640"/>
            <wp:effectExtent l="0" t="0" r="0" b="0"/>
            <wp:docPr id="19694588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4588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4887" w14:textId="19BDCE67" w:rsidR="00EA0FED" w:rsidRDefault="00637C7C" w:rsidP="00637C7C">
      <w:pPr>
        <w:jc w:val="center"/>
        <w:rPr>
          <w:rFonts w:ascii="Arial" w:hAnsi="Arial" w:cs="Arial"/>
        </w:rPr>
      </w:pPr>
      <w:bookmarkStart w:id="12" w:name="_Toc128579683"/>
      <w:r w:rsidRPr="00637C7C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37C7C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="00626A33">
        <w:rPr>
          <w:rFonts w:ascii="Arial" w:hAnsi="Arial" w:cs="Arial"/>
          <w:i/>
          <w:iCs/>
          <w:noProof/>
          <w:color w:val="595959" w:themeColor="text1" w:themeTint="A6"/>
        </w:rPr>
        <w:t>5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637C7C">
        <w:rPr>
          <w:rFonts w:ascii="Arial" w:hAnsi="Arial" w:cs="Arial"/>
          <w:i/>
          <w:iCs/>
          <w:color w:val="595959" w:themeColor="text1" w:themeTint="A6"/>
        </w:rPr>
        <w:t xml:space="preserve">. </w:t>
      </w:r>
      <w:r>
        <w:rPr>
          <w:rFonts w:ascii="Arial" w:hAnsi="Arial" w:cs="Arial"/>
          <w:i/>
          <w:iCs/>
          <w:color w:val="595959" w:themeColor="text1" w:themeTint="A6"/>
        </w:rPr>
        <w:t>Diagrama de casos de uso de la Gestión del Inventario</w:t>
      </w:r>
      <w:bookmarkEnd w:id="12"/>
    </w:p>
    <w:p w14:paraId="672C84A6" w14:textId="77777777" w:rsidR="00C51284" w:rsidRPr="00637C7C" w:rsidRDefault="00C51284" w:rsidP="00637C7C">
      <w:pPr>
        <w:jc w:val="center"/>
        <w:rPr>
          <w:rFonts w:ascii="Arial" w:hAnsi="Arial" w:cs="Arial"/>
          <w:i/>
          <w:iCs/>
          <w:color w:val="595959" w:themeColor="text1" w:themeTint="A6"/>
        </w:rPr>
      </w:pPr>
    </w:p>
    <w:p w14:paraId="718F549D" w14:textId="49687EB1" w:rsidR="00EA0FED" w:rsidRDefault="0066752B" w:rsidP="00D555B7">
      <w:pPr>
        <w:jc w:val="center"/>
        <w:rPr>
          <w:rFonts w:ascii="Arial" w:hAnsi="Arial" w:cs="Arial"/>
        </w:rPr>
      </w:pPr>
      <w:r w:rsidRPr="0066752B">
        <w:rPr>
          <w:rFonts w:ascii="Arial" w:hAnsi="Arial" w:cs="Arial"/>
          <w:noProof/>
        </w:rPr>
        <w:lastRenderedPageBreak/>
        <w:drawing>
          <wp:inline distT="0" distB="0" distL="0" distR="0" wp14:anchorId="48D12CBC" wp14:editId="3736F690">
            <wp:extent cx="5400040" cy="3080385"/>
            <wp:effectExtent l="0" t="0" r="0" b="5715"/>
            <wp:docPr id="455097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9770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8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F8F9D" w14:textId="3D9BB100" w:rsidR="00EA0FED" w:rsidRDefault="00637C7C" w:rsidP="00D555B7">
      <w:pPr>
        <w:jc w:val="center"/>
        <w:rPr>
          <w:rFonts w:ascii="Arial" w:hAnsi="Arial" w:cs="Arial"/>
        </w:rPr>
      </w:pPr>
      <w:bookmarkStart w:id="13" w:name="_Toc128579684"/>
      <w:r w:rsidRPr="00637C7C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37C7C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="00626A33">
        <w:rPr>
          <w:rFonts w:ascii="Arial" w:hAnsi="Arial" w:cs="Arial"/>
          <w:i/>
          <w:iCs/>
          <w:noProof/>
          <w:color w:val="595959" w:themeColor="text1" w:themeTint="A6"/>
        </w:rPr>
        <w:t>6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637C7C">
        <w:rPr>
          <w:rFonts w:ascii="Arial" w:hAnsi="Arial" w:cs="Arial"/>
          <w:i/>
          <w:iCs/>
          <w:color w:val="595959" w:themeColor="text1" w:themeTint="A6"/>
        </w:rPr>
        <w:t xml:space="preserve">. </w:t>
      </w:r>
      <w:r>
        <w:rPr>
          <w:rFonts w:ascii="Arial" w:hAnsi="Arial" w:cs="Arial"/>
          <w:i/>
          <w:iCs/>
          <w:color w:val="595959" w:themeColor="text1" w:themeTint="A6"/>
        </w:rPr>
        <w:t xml:space="preserve">Diagrama de casos de uso de la Gestión del </w:t>
      </w:r>
      <w:bookmarkStart w:id="14" w:name="_GoBack"/>
      <w:r>
        <w:rPr>
          <w:rFonts w:ascii="Arial" w:hAnsi="Arial" w:cs="Arial"/>
          <w:i/>
          <w:iCs/>
          <w:color w:val="595959" w:themeColor="text1" w:themeTint="A6"/>
        </w:rPr>
        <w:t>TPV</w:t>
      </w:r>
      <w:bookmarkEnd w:id="13"/>
      <w:bookmarkEnd w:id="14"/>
    </w:p>
    <w:p w14:paraId="45A6E076" w14:textId="69973F1F" w:rsidR="00EA0FED" w:rsidRDefault="0066752B" w:rsidP="00D555B7">
      <w:pPr>
        <w:jc w:val="center"/>
        <w:rPr>
          <w:rFonts w:ascii="Arial" w:hAnsi="Arial" w:cs="Arial"/>
        </w:rPr>
      </w:pPr>
      <w:r w:rsidRPr="0066752B">
        <w:rPr>
          <w:rFonts w:ascii="Arial" w:hAnsi="Arial" w:cs="Arial"/>
          <w:noProof/>
        </w:rPr>
        <w:drawing>
          <wp:inline distT="0" distB="0" distL="0" distR="0" wp14:anchorId="6A5D6878" wp14:editId="7CB15E49">
            <wp:extent cx="5400040" cy="2733040"/>
            <wp:effectExtent l="0" t="0" r="0" b="0"/>
            <wp:docPr id="14250519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05197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D61A" w14:textId="7B16B1A8" w:rsidR="00637C7C" w:rsidRPr="003A22A4" w:rsidRDefault="00637C7C" w:rsidP="00637C7C">
      <w:pPr>
        <w:jc w:val="center"/>
        <w:rPr>
          <w:rFonts w:ascii="Arial" w:hAnsi="Arial" w:cs="Arial"/>
          <w:i/>
          <w:iCs/>
          <w:color w:val="595959" w:themeColor="text1" w:themeTint="A6"/>
        </w:rPr>
      </w:pPr>
      <w:bookmarkStart w:id="15" w:name="_Toc128579685"/>
      <w:r w:rsidRPr="00637C7C">
        <w:rPr>
          <w:rFonts w:ascii="Arial" w:hAnsi="Arial" w:cs="Arial"/>
          <w:i/>
          <w:iCs/>
          <w:color w:val="595959" w:themeColor="text1" w:themeTint="A6"/>
        </w:rPr>
        <w:t xml:space="preserve">Figura 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begin"/>
      </w:r>
      <w:r w:rsidRPr="00637C7C">
        <w:rPr>
          <w:rFonts w:ascii="Arial" w:hAnsi="Arial" w:cs="Arial"/>
          <w:i/>
          <w:iCs/>
          <w:color w:val="595959" w:themeColor="text1" w:themeTint="A6"/>
        </w:rPr>
        <w:instrText xml:space="preserve"> SEQ Figura \* ARABIC </w:instrTex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separate"/>
      </w:r>
      <w:r w:rsidR="00626A33">
        <w:rPr>
          <w:rFonts w:ascii="Arial" w:hAnsi="Arial" w:cs="Arial"/>
          <w:i/>
          <w:iCs/>
          <w:noProof/>
          <w:color w:val="595959" w:themeColor="text1" w:themeTint="A6"/>
        </w:rPr>
        <w:t>7</w:t>
      </w:r>
      <w:r w:rsidRPr="00637C7C">
        <w:rPr>
          <w:rFonts w:ascii="Arial" w:hAnsi="Arial" w:cs="Arial"/>
          <w:i/>
          <w:iCs/>
          <w:color w:val="595959" w:themeColor="text1" w:themeTint="A6"/>
        </w:rPr>
        <w:fldChar w:fldCharType="end"/>
      </w:r>
      <w:r w:rsidRPr="003A22A4">
        <w:rPr>
          <w:rFonts w:ascii="Arial" w:hAnsi="Arial" w:cs="Arial"/>
          <w:i/>
          <w:iCs/>
          <w:color w:val="595959" w:themeColor="text1" w:themeTint="A6"/>
        </w:rPr>
        <w:t xml:space="preserve">. </w:t>
      </w:r>
      <w:r>
        <w:rPr>
          <w:rFonts w:ascii="Arial" w:hAnsi="Arial" w:cs="Arial"/>
          <w:i/>
          <w:iCs/>
          <w:color w:val="595959" w:themeColor="text1" w:themeTint="A6"/>
        </w:rPr>
        <w:t>Diagrama de casos de uso de la Gestión Comercial</w:t>
      </w:r>
      <w:bookmarkEnd w:id="15"/>
    </w:p>
    <w:p w14:paraId="3458C31A" w14:textId="77777777" w:rsidR="00EA0FED" w:rsidRPr="00715FE1" w:rsidRDefault="00EA0FED" w:rsidP="00715FE1">
      <w:pPr>
        <w:jc w:val="both"/>
        <w:rPr>
          <w:rFonts w:ascii="Arial" w:hAnsi="Arial" w:cs="Arial"/>
        </w:rPr>
      </w:pPr>
    </w:p>
    <w:p w14:paraId="3847652E" w14:textId="77777777" w:rsidR="00672062" w:rsidRDefault="00672062" w:rsidP="00D81193">
      <w:pPr>
        <w:jc w:val="both"/>
        <w:rPr>
          <w:rFonts w:ascii="Arial" w:hAnsi="Arial" w:cs="Arial"/>
        </w:rPr>
      </w:pPr>
    </w:p>
    <w:p w14:paraId="12EE85A0" w14:textId="41EF39EB" w:rsidR="00AB6398" w:rsidRDefault="00AB639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5505AA62" w14:textId="1A6BBA2A" w:rsidR="0046341A" w:rsidRPr="006C5E33" w:rsidRDefault="00AB6398" w:rsidP="003F1A4C">
      <w:pPr>
        <w:jc w:val="both"/>
        <w:rPr>
          <w:rFonts w:ascii="Arial" w:hAnsi="Arial" w:cs="Arial"/>
          <w:b/>
          <w:bCs/>
          <w:spacing w:val="20"/>
          <w:sz w:val="28"/>
          <w:szCs w:val="28"/>
          <w:lang w:val="en-GB"/>
        </w:rPr>
      </w:pPr>
      <w:proofErr w:type="spellStart"/>
      <w:r w:rsidRPr="006C5E33">
        <w:rPr>
          <w:rFonts w:ascii="Arial" w:hAnsi="Arial" w:cs="Arial"/>
          <w:b/>
          <w:bCs/>
          <w:spacing w:val="20"/>
          <w:sz w:val="28"/>
          <w:szCs w:val="28"/>
          <w:lang w:val="en-GB"/>
        </w:rPr>
        <w:lastRenderedPageBreak/>
        <w:t>Bibliografía</w:t>
      </w:r>
      <w:proofErr w:type="spellEnd"/>
    </w:p>
    <w:p w14:paraId="25FF4265" w14:textId="4CA2D6D6" w:rsidR="00AB6398" w:rsidRPr="006C5E33" w:rsidRDefault="00AB6398" w:rsidP="003F1A4C">
      <w:pPr>
        <w:jc w:val="both"/>
        <w:rPr>
          <w:rFonts w:ascii="Arial" w:hAnsi="Arial" w:cs="Arial"/>
          <w:lang w:val="en-GB"/>
        </w:rPr>
      </w:pPr>
    </w:p>
    <w:p w14:paraId="1E18A7C9" w14:textId="103217B6" w:rsidR="00AB6398" w:rsidRPr="00BC4BE1" w:rsidRDefault="00AB6398" w:rsidP="003F1A4C">
      <w:pPr>
        <w:jc w:val="both"/>
        <w:rPr>
          <w:rFonts w:ascii="Arial" w:hAnsi="Arial" w:cs="Arial"/>
        </w:rPr>
      </w:pPr>
      <w:r w:rsidRPr="006C5E33">
        <w:rPr>
          <w:rFonts w:ascii="Arial" w:hAnsi="Arial" w:cs="Arial"/>
          <w:lang w:val="en-GB"/>
        </w:rPr>
        <w:t xml:space="preserve">1. Khalid </w:t>
      </w:r>
      <w:proofErr w:type="spellStart"/>
      <w:r w:rsidRPr="006C5E33">
        <w:rPr>
          <w:rFonts w:ascii="Arial" w:hAnsi="Arial" w:cs="Arial"/>
          <w:lang w:val="en-GB"/>
        </w:rPr>
        <w:t>Kark</w:t>
      </w:r>
      <w:proofErr w:type="spellEnd"/>
      <w:r w:rsidRPr="006C5E33">
        <w:rPr>
          <w:rFonts w:ascii="Arial" w:hAnsi="Arial" w:cs="Arial"/>
          <w:lang w:val="en-GB"/>
        </w:rPr>
        <w:t xml:space="preserve">, Anjali Shaikh, Caroline Brown | [Deloitte Insights]. </w:t>
      </w:r>
      <w:r w:rsidRPr="00BC4BE1">
        <w:rPr>
          <w:rFonts w:ascii="Arial" w:hAnsi="Arial" w:cs="Arial"/>
        </w:rPr>
        <w:t xml:space="preserve">[Citado 8 de febrero de 2023]. Disponible en: </w:t>
      </w:r>
      <w:hyperlink r:id="rId19" w:history="1">
        <w:r w:rsidRPr="00BC4BE1">
          <w:rPr>
            <w:rStyle w:val="Hipervnculo"/>
            <w:rFonts w:ascii="Arial" w:hAnsi="Arial" w:cs="Arial"/>
            <w:color w:val="auto"/>
            <w:u w:val="none"/>
          </w:rPr>
          <w:t>https://www2.deloitte.com/us/en/insights/focus/cio-insider-business-insights/technology-investments-value-creation.html</w:t>
        </w:r>
      </w:hyperlink>
    </w:p>
    <w:p w14:paraId="5278962C" w14:textId="38D2EF1E" w:rsidR="00AB6398" w:rsidRPr="00802A2C" w:rsidRDefault="00802A2C" w:rsidP="003F1A4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2. </w:t>
      </w:r>
      <w:proofErr w:type="spellStart"/>
      <w:r>
        <w:rPr>
          <w:rFonts w:ascii="Arial" w:hAnsi="Arial" w:cs="Arial"/>
        </w:rPr>
        <w:t>Loyverse</w:t>
      </w:r>
      <w:proofErr w:type="spellEnd"/>
      <w:r>
        <w:rPr>
          <w:rFonts w:ascii="Arial" w:hAnsi="Arial" w:cs="Arial"/>
        </w:rPr>
        <w:t xml:space="preserve"> TPV [Citado el 20 de abril de 2023]. Disponible en: </w:t>
      </w:r>
      <w:hyperlink r:id="rId20" w:history="1">
        <w:r w:rsidRPr="00D555B7">
          <w:rPr>
            <w:rStyle w:val="Hipervnculo"/>
            <w:rFonts w:ascii="Arial" w:hAnsi="Arial" w:cs="Arial"/>
            <w:color w:val="auto"/>
            <w:u w:val="none"/>
          </w:rPr>
          <w:t>https://loyverse.com/es/download-loyverse</w:t>
        </w:r>
      </w:hyperlink>
    </w:p>
    <w:p w14:paraId="6A939E0D" w14:textId="54FB16EB" w:rsidR="00802A2C" w:rsidRPr="00BC4BE1" w:rsidRDefault="00802A2C" w:rsidP="003F1A4C">
      <w:pPr>
        <w:jc w:val="both"/>
        <w:rPr>
          <w:rFonts w:ascii="Arial" w:hAnsi="Arial" w:cs="Arial"/>
        </w:rPr>
      </w:pPr>
    </w:p>
    <w:sectPr w:rsidR="00802A2C" w:rsidRPr="00BC4BE1">
      <w:footerReference w:type="defaul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0" w:author="Lopez Martinez, Patricia" w:date="2023-06-14T13:34:00Z" w:initials="LMP">
    <w:p w14:paraId="7DF77964" w14:textId="14E95471" w:rsidR="0029122E" w:rsidRDefault="0029122E">
      <w:pPr>
        <w:pStyle w:val="Textocomentario"/>
      </w:pPr>
      <w:r>
        <w:rPr>
          <w:rStyle w:val="Refdecomentario"/>
        </w:rPr>
        <w:annotationRef/>
      </w:r>
      <w:r>
        <w:t>Si dices que el Administrador tiene todas las capacidades del vendedor más otras más, los actores tendrían que tener relación de herencia entre ellos.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DF7796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17CE5E" w16cex:dateUtc="2023-05-23T21:44:00Z"/>
  <w16cex:commentExtensible w16cex:durableId="2817C87F" w16cex:dateUtc="2023-05-23T2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DF77964" w16cid:durableId="2834406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0AFBEA" w14:textId="77777777" w:rsidR="00FA1416" w:rsidRDefault="00FA1416" w:rsidP="00AB6398">
      <w:pPr>
        <w:spacing w:after="0" w:line="240" w:lineRule="auto"/>
      </w:pPr>
      <w:r>
        <w:separator/>
      </w:r>
    </w:p>
  </w:endnote>
  <w:endnote w:type="continuationSeparator" w:id="0">
    <w:p w14:paraId="3EDC7F55" w14:textId="77777777" w:rsidR="00FA1416" w:rsidRDefault="00FA1416" w:rsidP="00AB6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54411554"/>
      <w:docPartObj>
        <w:docPartGallery w:val="Page Numbers (Bottom of Page)"/>
        <w:docPartUnique/>
      </w:docPartObj>
    </w:sdtPr>
    <w:sdtEndPr/>
    <w:sdtContent>
      <w:p w14:paraId="7B31018F" w14:textId="37AF8502" w:rsidR="00AB6398" w:rsidRDefault="00AB639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21A63E7" w14:textId="77777777" w:rsidR="00AB6398" w:rsidRDefault="00AB639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F29244" w14:textId="77777777" w:rsidR="00FA1416" w:rsidRDefault="00FA1416" w:rsidP="00AB6398">
      <w:pPr>
        <w:spacing w:after="0" w:line="240" w:lineRule="auto"/>
      </w:pPr>
      <w:r>
        <w:separator/>
      </w:r>
    </w:p>
  </w:footnote>
  <w:footnote w:type="continuationSeparator" w:id="0">
    <w:p w14:paraId="176ED35A" w14:textId="77777777" w:rsidR="00FA1416" w:rsidRDefault="00FA1416" w:rsidP="00AB63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404BF7"/>
    <w:multiLevelType w:val="hybridMultilevel"/>
    <w:tmpl w:val="C478BA5E"/>
    <w:lvl w:ilvl="0" w:tplc="1CB2475A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9A1199"/>
    <w:multiLevelType w:val="hybridMultilevel"/>
    <w:tmpl w:val="5824E0F6"/>
    <w:lvl w:ilvl="0" w:tplc="F4C841A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27557"/>
    <w:multiLevelType w:val="hybridMultilevel"/>
    <w:tmpl w:val="0B7E547C"/>
    <w:lvl w:ilvl="0" w:tplc="81E46D3C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Lopez Martinez, Patricia">
    <w15:presenceInfo w15:providerId="AD" w15:userId="S-1-5-21-944967546-1198412623-924725345-28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B63"/>
    <w:rsid w:val="00032C99"/>
    <w:rsid w:val="00033F78"/>
    <w:rsid w:val="000441D4"/>
    <w:rsid w:val="00057749"/>
    <w:rsid w:val="00082306"/>
    <w:rsid w:val="000D74BD"/>
    <w:rsid w:val="00114821"/>
    <w:rsid w:val="00117E4A"/>
    <w:rsid w:val="00123D0F"/>
    <w:rsid w:val="00130584"/>
    <w:rsid w:val="00131EF2"/>
    <w:rsid w:val="00142F24"/>
    <w:rsid w:val="00177840"/>
    <w:rsid w:val="001873BA"/>
    <w:rsid w:val="001A061D"/>
    <w:rsid w:val="001B427E"/>
    <w:rsid w:val="001D5738"/>
    <w:rsid w:val="001F2D1E"/>
    <w:rsid w:val="00200415"/>
    <w:rsid w:val="00207262"/>
    <w:rsid w:val="00234F55"/>
    <w:rsid w:val="00250B8D"/>
    <w:rsid w:val="002569A8"/>
    <w:rsid w:val="00260959"/>
    <w:rsid w:val="00263492"/>
    <w:rsid w:val="00271AD0"/>
    <w:rsid w:val="0029122E"/>
    <w:rsid w:val="002A009E"/>
    <w:rsid w:val="002A36B5"/>
    <w:rsid w:val="002B2247"/>
    <w:rsid w:val="002D2FCE"/>
    <w:rsid w:val="00300B3B"/>
    <w:rsid w:val="00315C1B"/>
    <w:rsid w:val="00342C88"/>
    <w:rsid w:val="003447AA"/>
    <w:rsid w:val="00345AEC"/>
    <w:rsid w:val="0035275E"/>
    <w:rsid w:val="00367017"/>
    <w:rsid w:val="003826E1"/>
    <w:rsid w:val="003A22A4"/>
    <w:rsid w:val="003A46A9"/>
    <w:rsid w:val="003C7878"/>
    <w:rsid w:val="003D27E1"/>
    <w:rsid w:val="003F192A"/>
    <w:rsid w:val="003F1A4C"/>
    <w:rsid w:val="004107A0"/>
    <w:rsid w:val="00412C9A"/>
    <w:rsid w:val="00431ADD"/>
    <w:rsid w:val="00455828"/>
    <w:rsid w:val="00457B63"/>
    <w:rsid w:val="0046341A"/>
    <w:rsid w:val="00465F87"/>
    <w:rsid w:val="004805C8"/>
    <w:rsid w:val="00493F21"/>
    <w:rsid w:val="004A5A03"/>
    <w:rsid w:val="004A5E96"/>
    <w:rsid w:val="004A7E0D"/>
    <w:rsid w:val="004E3443"/>
    <w:rsid w:val="004F3AD6"/>
    <w:rsid w:val="00585A61"/>
    <w:rsid w:val="00590106"/>
    <w:rsid w:val="005B07C6"/>
    <w:rsid w:val="005B0F08"/>
    <w:rsid w:val="005C1EC0"/>
    <w:rsid w:val="00615FD1"/>
    <w:rsid w:val="00623F3F"/>
    <w:rsid w:val="00626A33"/>
    <w:rsid w:val="00634342"/>
    <w:rsid w:val="00636EFC"/>
    <w:rsid w:val="00637C7C"/>
    <w:rsid w:val="00656B8A"/>
    <w:rsid w:val="006628FA"/>
    <w:rsid w:val="0066752B"/>
    <w:rsid w:val="00672062"/>
    <w:rsid w:val="00697E60"/>
    <w:rsid w:val="006B0BFC"/>
    <w:rsid w:val="006C5E33"/>
    <w:rsid w:val="006D1939"/>
    <w:rsid w:val="00712A0E"/>
    <w:rsid w:val="00715FE1"/>
    <w:rsid w:val="0074097B"/>
    <w:rsid w:val="0076611B"/>
    <w:rsid w:val="0077638C"/>
    <w:rsid w:val="0078030B"/>
    <w:rsid w:val="007A77D8"/>
    <w:rsid w:val="007B3604"/>
    <w:rsid w:val="007F64DF"/>
    <w:rsid w:val="008006F9"/>
    <w:rsid w:val="00802A2C"/>
    <w:rsid w:val="00804778"/>
    <w:rsid w:val="00806283"/>
    <w:rsid w:val="0081668B"/>
    <w:rsid w:val="00824591"/>
    <w:rsid w:val="00830E0A"/>
    <w:rsid w:val="008541E3"/>
    <w:rsid w:val="008731F8"/>
    <w:rsid w:val="008A73D2"/>
    <w:rsid w:val="008B57F7"/>
    <w:rsid w:val="008E0D0F"/>
    <w:rsid w:val="008E1534"/>
    <w:rsid w:val="00901720"/>
    <w:rsid w:val="0090199B"/>
    <w:rsid w:val="0093651B"/>
    <w:rsid w:val="009B4CD8"/>
    <w:rsid w:val="009D0560"/>
    <w:rsid w:val="00A86B16"/>
    <w:rsid w:val="00AB6398"/>
    <w:rsid w:val="00AB71CA"/>
    <w:rsid w:val="00AC3B26"/>
    <w:rsid w:val="00AC5454"/>
    <w:rsid w:val="00AC7D95"/>
    <w:rsid w:val="00AE3D22"/>
    <w:rsid w:val="00AE4B3B"/>
    <w:rsid w:val="00B4732B"/>
    <w:rsid w:val="00B56514"/>
    <w:rsid w:val="00B61E6B"/>
    <w:rsid w:val="00B807DC"/>
    <w:rsid w:val="00BC4BE1"/>
    <w:rsid w:val="00C26F61"/>
    <w:rsid w:val="00C4327E"/>
    <w:rsid w:val="00C51284"/>
    <w:rsid w:val="00C65500"/>
    <w:rsid w:val="00C662EA"/>
    <w:rsid w:val="00C71CD2"/>
    <w:rsid w:val="00CA6CF3"/>
    <w:rsid w:val="00CB78A9"/>
    <w:rsid w:val="00CC0EBA"/>
    <w:rsid w:val="00CE2421"/>
    <w:rsid w:val="00CE294A"/>
    <w:rsid w:val="00D17D86"/>
    <w:rsid w:val="00D47AA9"/>
    <w:rsid w:val="00D51B0F"/>
    <w:rsid w:val="00D555B7"/>
    <w:rsid w:val="00D56A60"/>
    <w:rsid w:val="00D63AB9"/>
    <w:rsid w:val="00D74D10"/>
    <w:rsid w:val="00D7734E"/>
    <w:rsid w:val="00D81193"/>
    <w:rsid w:val="00DA0E04"/>
    <w:rsid w:val="00DA6DA8"/>
    <w:rsid w:val="00DB5665"/>
    <w:rsid w:val="00DE0B91"/>
    <w:rsid w:val="00DE147F"/>
    <w:rsid w:val="00DF01DB"/>
    <w:rsid w:val="00DF45A6"/>
    <w:rsid w:val="00E21675"/>
    <w:rsid w:val="00E31785"/>
    <w:rsid w:val="00E846C3"/>
    <w:rsid w:val="00E87D2A"/>
    <w:rsid w:val="00E917FD"/>
    <w:rsid w:val="00EA0FED"/>
    <w:rsid w:val="00EA4EF5"/>
    <w:rsid w:val="00EB673F"/>
    <w:rsid w:val="00EC6CFD"/>
    <w:rsid w:val="00EE49CE"/>
    <w:rsid w:val="00F351EB"/>
    <w:rsid w:val="00F542B7"/>
    <w:rsid w:val="00F57905"/>
    <w:rsid w:val="00F66566"/>
    <w:rsid w:val="00F96342"/>
    <w:rsid w:val="00FA1416"/>
    <w:rsid w:val="00FC19A4"/>
    <w:rsid w:val="00FD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92B24"/>
  <w15:chartTrackingRefBased/>
  <w15:docId w15:val="{B9CD9D17-208C-4740-A866-CBDA4A812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7C7C"/>
  </w:style>
  <w:style w:type="paragraph" w:styleId="Ttulo1">
    <w:name w:val="heading 1"/>
    <w:basedOn w:val="Normal"/>
    <w:next w:val="Normal"/>
    <w:link w:val="Ttulo1Car"/>
    <w:uiPriority w:val="9"/>
    <w:qFormat/>
    <w:rsid w:val="00493F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74D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3F21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493F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3F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493F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93F21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873BA"/>
    <w:pPr>
      <w:tabs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493F21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830E0A"/>
    <w:pPr>
      <w:tabs>
        <w:tab w:val="right" w:leader="dot" w:pos="8494"/>
      </w:tabs>
      <w:spacing w:after="100"/>
      <w:ind w:left="220"/>
    </w:pPr>
    <w:rPr>
      <w:rFonts w:eastAsiaTheme="minorEastAsia" w:cs="Times New Roman"/>
      <w:kern w:val="0"/>
      <w:lang w:eastAsia="es-ES"/>
      <w14:ligatures w14:val="none"/>
    </w:rPr>
  </w:style>
  <w:style w:type="paragraph" w:styleId="TDC3">
    <w:name w:val="toc 3"/>
    <w:basedOn w:val="Normal"/>
    <w:next w:val="Normal"/>
    <w:autoRedefine/>
    <w:uiPriority w:val="39"/>
    <w:unhideWhenUsed/>
    <w:rsid w:val="00493F21"/>
    <w:pPr>
      <w:spacing w:after="100"/>
      <w:ind w:left="440"/>
    </w:pPr>
    <w:rPr>
      <w:rFonts w:eastAsiaTheme="minorEastAsia" w:cs="Times New Roman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AB6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6398"/>
  </w:style>
  <w:style w:type="paragraph" w:styleId="Piedepgina">
    <w:name w:val="footer"/>
    <w:basedOn w:val="Normal"/>
    <w:link w:val="PiedepginaCar"/>
    <w:uiPriority w:val="99"/>
    <w:unhideWhenUsed/>
    <w:rsid w:val="00AB63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6398"/>
  </w:style>
  <w:style w:type="character" w:styleId="Mencinsinresolver">
    <w:name w:val="Unresolved Mention"/>
    <w:basedOn w:val="Fuentedeprrafopredeter"/>
    <w:uiPriority w:val="99"/>
    <w:semiHidden/>
    <w:unhideWhenUsed/>
    <w:rsid w:val="00AB6398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6628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E846C3"/>
    <w:pPr>
      <w:spacing w:after="0"/>
    </w:pPr>
  </w:style>
  <w:style w:type="character" w:styleId="Refdecomentario">
    <w:name w:val="annotation reference"/>
    <w:basedOn w:val="Fuentedeprrafopredeter"/>
    <w:uiPriority w:val="99"/>
    <w:semiHidden/>
    <w:unhideWhenUsed/>
    <w:rsid w:val="006C5E3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C5E3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C5E3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C5E3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C5E33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C5E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C5E33"/>
    <w:rPr>
      <w:rFonts w:ascii="Segoe UI" w:hAnsi="Segoe UI" w:cs="Segoe UI"/>
      <w:sz w:val="18"/>
      <w:szCs w:val="18"/>
    </w:rPr>
  </w:style>
  <w:style w:type="paragraph" w:styleId="Revisin">
    <w:name w:val="Revision"/>
    <w:hidden/>
    <w:uiPriority w:val="99"/>
    <w:semiHidden/>
    <w:rsid w:val="00806283"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sid w:val="00D74D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microsoft.com/office/2011/relationships/commentsExtended" Target="commentsExtended.xml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image" Target="media/image7.png"/><Relationship Id="rId25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hyperlink" Target="https://loyverse.com/es/download-loyvers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microsoft.com/office/2011/relationships/people" Target="people.xml"/><Relationship Id="rId10" Type="http://schemas.openxmlformats.org/officeDocument/2006/relationships/image" Target="media/image3.jpeg"/><Relationship Id="rId19" Type="http://schemas.openxmlformats.org/officeDocument/2006/relationships/hyperlink" Target="https://www2.deloitte.com/us/en/insights/focus/cio-insider-business-insights/technology-investments-value-crea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microsoft.com/office/2016/09/relationships/commentsIds" Target="commentsIds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56A75-5024-4CC3-9131-D362E24B8F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1357</Words>
  <Characters>7469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Eduardo Baires Escalante</dc:creator>
  <cp:keywords/>
  <dc:description/>
  <cp:lastModifiedBy>Lopez Martinez, Patricia</cp:lastModifiedBy>
  <cp:revision>132</cp:revision>
  <dcterms:created xsi:type="dcterms:W3CDTF">2023-02-08T11:59:00Z</dcterms:created>
  <dcterms:modified xsi:type="dcterms:W3CDTF">2023-06-14T11:36:00Z</dcterms:modified>
</cp:coreProperties>
</file>